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6C85" w14:textId="77777777" w:rsidR="00007626" w:rsidRDefault="00007626"/>
    <w:sectPr w:rsidR="0000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1"/>
    <w:rsid w:val="00007626"/>
    <w:rsid w:val="00D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9009"/>
  <w15:chartTrackingRefBased/>
  <w15:docId w15:val="{29D2A1B6-7581-49BC-9700-65CE78C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D6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Ganz-Ratzat, Phoenix</dc:creator>
  <cp:keywords/>
  <dc:description/>
  <cp:lastModifiedBy>Ganz-Ratzat, Phoenix</cp:lastModifiedBy>
  <cp:revision>1</cp:revision>
  <dcterms:created xsi:type="dcterms:W3CDTF">2023-03-30T23:19:00Z</dcterms:created>
  <dcterms:modified xsi:type="dcterms:W3CDTF">2023-03-30T23:20:00Z</dcterms:modified>
</cp:coreProperties>
</file>