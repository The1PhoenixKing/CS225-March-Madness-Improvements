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0CCD" w14:textId="77777777" w:rsidR="00B34814" w:rsidRDefault="00B34814" w:rsidP="00B34814">
      <w:pPr>
        <w:jc w:val="right"/>
      </w:pPr>
      <w:r>
        <w:t>CS225 Software Development</w:t>
      </w:r>
    </w:p>
    <w:p w14:paraId="7F1AC865" w14:textId="77777777" w:rsidR="00B34814" w:rsidRDefault="00B34814" w:rsidP="00B34814">
      <w:pPr>
        <w:jc w:val="right"/>
      </w:pPr>
      <w:r>
        <w:t>Class Project</w:t>
      </w:r>
    </w:p>
    <w:p w14:paraId="4186C62C" w14:textId="77777777" w:rsidR="00E42FEC" w:rsidRDefault="00560D39" w:rsidP="00560D39">
      <w:pPr>
        <w:jc w:val="center"/>
      </w:pPr>
      <w:r>
        <w:t>FURPS+</w:t>
      </w:r>
    </w:p>
    <w:p w14:paraId="6A6D6D02" w14:textId="496F9469" w:rsidR="00560D39" w:rsidRDefault="00560D39" w:rsidP="00560D39">
      <w:pPr>
        <w:rPr>
          <w:ins w:id="0" w:author="Ganz-Ratzat, Phoenix" w:date="2023-04-02T10:59:00Z"/>
          <w:b/>
        </w:rPr>
      </w:pPr>
      <w:r w:rsidRPr="00642F97">
        <w:rPr>
          <w:b/>
        </w:rPr>
        <w:t>Functionality</w:t>
      </w:r>
    </w:p>
    <w:p w14:paraId="589D4D05" w14:textId="3C75AE67" w:rsidR="007F3F28" w:rsidRPr="007F3F28" w:rsidRDefault="007F3F28" w:rsidP="00560D39">
      <w:pPr>
        <w:rPr>
          <w:bCs/>
          <w:rPrChange w:id="1" w:author="Ganz-Ratzat, Phoenix" w:date="2023-04-02T10:59:00Z">
            <w:rPr>
              <w:b/>
            </w:rPr>
          </w:rPrChange>
        </w:rPr>
      </w:pPr>
      <w:ins w:id="2" w:author="Ganz-Ratzat, Phoenix" w:date="2023-04-02T10:59:00Z">
        <w:r w:rsidRPr="007F3F28">
          <w:rPr>
            <w:bCs/>
            <w:rPrChange w:id="3" w:author="Ganz-Ratzat, Phoenix" w:date="2023-04-02T10:59:00Z">
              <w:rPr>
                <w:b/>
              </w:rPr>
            </w:rPrChange>
          </w:rPr>
          <w:t>Original</w:t>
        </w:r>
        <w:r>
          <w:rPr>
            <w:bCs/>
          </w:rPr>
          <w:t xml:space="preserve"> by Katherine, edited by Phoenix</w:t>
        </w:r>
      </w:ins>
      <w:ins w:id="4" w:author="Spiezio, Andrew" w:date="2023-04-07T22:01:00Z">
        <w:r w:rsidR="00882919">
          <w:rPr>
            <w:bCs/>
          </w:rPr>
          <w:t>, finalized by Andrew</w:t>
        </w:r>
      </w:ins>
      <w:ins w:id="5" w:author="Ganz-Ratzat, Phoenix" w:date="2023-04-02T10:59:00Z">
        <w:r>
          <w:rPr>
            <w:bCs/>
          </w:rPr>
          <w:t>.</w:t>
        </w:r>
      </w:ins>
    </w:p>
    <w:p w14:paraId="3CB5BE87" w14:textId="77777777" w:rsidR="007F3F28" w:rsidRDefault="007F3F28" w:rsidP="007F3F28">
      <w:pPr>
        <w:pStyle w:val="ListParagraph"/>
        <w:numPr>
          <w:ilvl w:val="0"/>
          <w:numId w:val="8"/>
        </w:numPr>
        <w:rPr>
          <w:ins w:id="6" w:author="Ganz-Ratzat, Phoenix" w:date="2023-04-02T10:58:00Z"/>
        </w:rPr>
      </w:pPr>
      <w:bookmarkStart w:id="7" w:name="_Hlk131319481"/>
      <w:ins w:id="8" w:author="Ganz-Ratzat, Phoenix" w:date="2023-04-02T10:58:00Z">
        <w:r>
          <w:t>What will the system do?</w:t>
        </w:r>
      </w:ins>
    </w:p>
    <w:p w14:paraId="235B0F32" w14:textId="77777777" w:rsidR="007F3F28" w:rsidRDefault="007F3F28" w:rsidP="007F3F28">
      <w:pPr>
        <w:pStyle w:val="ListParagraph"/>
        <w:numPr>
          <w:ilvl w:val="1"/>
          <w:numId w:val="8"/>
        </w:numPr>
        <w:rPr>
          <w:ins w:id="9" w:author="Ganz-Ratzat, Phoenix" w:date="2023-04-02T10:58:00Z"/>
        </w:rPr>
      </w:pPr>
      <w:ins w:id="10" w:author="Ganz-Ratzat, Phoenix" w:date="2023-04-02T10:58:00Z">
        <w:r>
          <w:t>Login Screen</w:t>
        </w:r>
      </w:ins>
    </w:p>
    <w:p w14:paraId="7762B5F2" w14:textId="0BC2D656" w:rsidR="007F3F28" w:rsidRDefault="007F3F28" w:rsidP="007F3F28">
      <w:pPr>
        <w:pStyle w:val="ListParagraph"/>
        <w:numPr>
          <w:ilvl w:val="2"/>
          <w:numId w:val="8"/>
        </w:numPr>
        <w:rPr>
          <w:ins w:id="11" w:author="Ganz-Ratzat, Phoenix" w:date="2023-04-02T10:58:00Z"/>
        </w:rPr>
      </w:pPr>
      <w:ins w:id="12" w:author="Ganz-Ratzat, Phoenix" w:date="2023-04-02T10:58:00Z">
        <w:del w:id="13" w:author="Spiezio, Andrew" w:date="2023-04-07T22:32:00Z">
          <w:r w:rsidDel="006833EF">
            <w:delText>A game description greeting the user</w:delText>
          </w:r>
        </w:del>
      </w:ins>
      <w:ins w:id="14" w:author="Spiezio, Andrew" w:date="2023-04-07T22:33:00Z">
        <w:r w:rsidR="006833EF">
          <w:t>The</w:t>
        </w:r>
      </w:ins>
      <w:ins w:id="15" w:author="Spiezio, Andrew" w:date="2023-04-07T22:32:00Z">
        <w:r w:rsidR="006833EF">
          <w:t xml:space="preserve"> screen shows a </w:t>
        </w:r>
      </w:ins>
      <w:ins w:id="16" w:author="Spiezio, Andrew" w:date="2023-04-07T22:33:00Z">
        <w:r w:rsidR="006833EF">
          <w:t>basic description of how the application works and how to interact with it</w:t>
        </w:r>
      </w:ins>
      <w:ins w:id="17" w:author="Ganz-Ratzat, Phoenix" w:date="2023-04-02T10:58:00Z">
        <w:r>
          <w:t>.</w:t>
        </w:r>
      </w:ins>
    </w:p>
    <w:p w14:paraId="20EAFB61" w14:textId="17D07238" w:rsidR="007F3F28" w:rsidRDefault="007A47EA" w:rsidP="007F3F28">
      <w:pPr>
        <w:pStyle w:val="ListParagraph"/>
        <w:numPr>
          <w:ilvl w:val="2"/>
          <w:numId w:val="8"/>
        </w:numPr>
        <w:rPr>
          <w:ins w:id="18" w:author="Ganz-Ratzat, Phoenix" w:date="2023-04-02T10:58:00Z"/>
        </w:rPr>
      </w:pPr>
      <w:ins w:id="19" w:author="Spiezio, Andrew" w:date="2023-04-07T20:25:00Z">
        <w:r>
          <w:t>Next, the u</w:t>
        </w:r>
      </w:ins>
      <w:ins w:id="20" w:author="Ganz-Ratzat, Phoenix" w:date="2023-04-02T10:58:00Z">
        <w:del w:id="21" w:author="Spiezio, Andrew" w:date="2023-04-07T20:25:00Z">
          <w:r w:rsidR="007F3F28" w:rsidDel="007A47EA">
            <w:delText>U</w:delText>
          </w:r>
        </w:del>
        <w:r w:rsidR="007F3F28">
          <w:t>ser enters a username and password.</w:t>
        </w:r>
      </w:ins>
    </w:p>
    <w:p w14:paraId="71BA7274" w14:textId="67C31F61" w:rsidR="007F3F28" w:rsidRDefault="007A47EA">
      <w:pPr>
        <w:pStyle w:val="ListParagraph"/>
        <w:numPr>
          <w:ilvl w:val="3"/>
          <w:numId w:val="8"/>
        </w:numPr>
        <w:rPr>
          <w:ins w:id="22" w:author="Ganz-Ratzat, Phoenix" w:date="2023-04-02T10:58:00Z"/>
        </w:rPr>
        <w:pPrChange w:id="23" w:author="Spiezio, Andrew" w:date="2023-04-07T20:25:00Z">
          <w:pPr>
            <w:pStyle w:val="ListParagraph"/>
            <w:numPr>
              <w:ilvl w:val="2"/>
              <w:numId w:val="8"/>
            </w:numPr>
            <w:ind w:left="2160" w:hanging="360"/>
          </w:pPr>
        </w:pPrChange>
      </w:pPr>
      <w:ins w:id="24" w:author="Spiezio, Andrew" w:date="2023-04-07T20:25:00Z">
        <w:r>
          <w:t xml:space="preserve">If username is unused, </w:t>
        </w:r>
      </w:ins>
      <w:ins w:id="25" w:author="Spiezio, Andrew" w:date="2023-04-07T22:33:00Z">
        <w:r w:rsidR="006833EF">
          <w:t xml:space="preserve">the application </w:t>
        </w:r>
      </w:ins>
      <w:ins w:id="26" w:author="Spiezio, Andrew" w:date="2023-04-07T20:25:00Z">
        <w:r>
          <w:t>c</w:t>
        </w:r>
      </w:ins>
      <w:ins w:id="27" w:author="Ganz-Ratzat, Phoenix" w:date="2023-04-02T10:58:00Z">
        <w:del w:id="28" w:author="Spiezio, Andrew" w:date="2023-04-07T20:25:00Z">
          <w:r w:rsidR="007F3F28" w:rsidDel="007A47EA">
            <w:delText>C</w:delText>
          </w:r>
        </w:del>
        <w:r w:rsidR="007F3F28">
          <w:t xml:space="preserve">reates a new account </w:t>
        </w:r>
      </w:ins>
      <w:ins w:id="29" w:author="Spiezio, Andrew" w:date="2023-04-07T22:33:00Z">
        <w:r w:rsidR="006833EF">
          <w:t>for the user.</w:t>
        </w:r>
      </w:ins>
      <w:ins w:id="30" w:author="Ganz-Ratzat, Phoenix" w:date="2023-04-02T10:58:00Z">
        <w:del w:id="31" w:author="Spiezio, Andrew" w:date="2023-04-07T20:25:00Z">
          <w:r w:rsidR="007F3F28" w:rsidDel="007A47EA">
            <w:delText>if username is unused.</w:delText>
          </w:r>
        </w:del>
      </w:ins>
    </w:p>
    <w:p w14:paraId="18C5D184" w14:textId="56213ED1" w:rsidR="007F3F28" w:rsidRDefault="00623DFA" w:rsidP="007F3F28">
      <w:pPr>
        <w:pStyle w:val="ListParagraph"/>
        <w:numPr>
          <w:ilvl w:val="2"/>
          <w:numId w:val="8"/>
        </w:numPr>
        <w:rPr>
          <w:ins w:id="32" w:author="Ganz-Ratzat, Phoenix" w:date="2023-04-02T10:58:00Z"/>
        </w:rPr>
      </w:pPr>
      <w:ins w:id="33" w:author="Spiezio, Andrew" w:date="2023-04-07T20:37:00Z">
        <w:r>
          <w:t>The list of s</w:t>
        </w:r>
      </w:ins>
      <w:ins w:id="34" w:author="Ganz-Ratzat, Phoenix" w:date="2023-04-02T10:58:00Z">
        <w:del w:id="35" w:author="Spiezio, Andrew" w:date="2023-04-07T20:37:00Z">
          <w:r w:rsidR="007F3F28" w:rsidDel="00623DFA">
            <w:delText>S</w:delText>
          </w:r>
        </w:del>
        <w:r w:rsidR="007F3F28">
          <w:t xml:space="preserve">aved usernames </w:t>
        </w:r>
      </w:ins>
      <w:ins w:id="36" w:author="Spiezio, Andrew" w:date="2023-04-07T20:37:00Z">
        <w:r>
          <w:t xml:space="preserve">are </w:t>
        </w:r>
      </w:ins>
      <w:ins w:id="37" w:author="Ganz-Ratzat, Phoenix" w:date="2023-04-02T10:58:00Z">
        <w:r w:rsidR="007F3F28">
          <w:t>shown in a dropdown</w:t>
        </w:r>
      </w:ins>
      <w:ins w:id="38" w:author="Spiezio, Andrew" w:date="2023-04-07T20:37:00Z">
        <w:r>
          <w:t xml:space="preserve"> menu</w:t>
        </w:r>
      </w:ins>
      <w:ins w:id="39" w:author="Ganz-Ratzat, Phoenix" w:date="2023-04-02T19:57:00Z">
        <w:r w:rsidR="00136728">
          <w:t>.</w:t>
        </w:r>
      </w:ins>
    </w:p>
    <w:p w14:paraId="780374B7" w14:textId="16BF1D89" w:rsidR="007F3F28" w:rsidRDefault="00623DFA" w:rsidP="007F3F28">
      <w:pPr>
        <w:pStyle w:val="ListParagraph"/>
        <w:numPr>
          <w:ilvl w:val="2"/>
          <w:numId w:val="8"/>
        </w:numPr>
        <w:rPr>
          <w:ins w:id="40" w:author="Ganz-Ratzat, Phoenix" w:date="2023-04-02T10:58:00Z"/>
        </w:rPr>
      </w:pPr>
      <w:ins w:id="41" w:author="Spiezio, Andrew" w:date="2023-04-07T20:37:00Z">
        <w:r>
          <w:t>Each created a</w:t>
        </w:r>
      </w:ins>
      <w:ins w:id="42" w:author="Ganz-Ratzat, Phoenix" w:date="2023-04-02T10:58:00Z">
        <w:del w:id="43" w:author="Spiezio, Andrew" w:date="2023-04-07T20:37:00Z">
          <w:r w:rsidR="007F3F28" w:rsidDel="00623DFA">
            <w:delText>A</w:delText>
          </w:r>
        </w:del>
        <w:r w:rsidR="007F3F28">
          <w:t>ccount is retained between sessions.</w:t>
        </w:r>
      </w:ins>
    </w:p>
    <w:p w14:paraId="37A1806D" w14:textId="5FFC8F07" w:rsidR="007F3F28" w:rsidRDefault="007F3F28" w:rsidP="007F3F28">
      <w:pPr>
        <w:pStyle w:val="ListParagraph"/>
        <w:numPr>
          <w:ilvl w:val="2"/>
          <w:numId w:val="8"/>
        </w:numPr>
        <w:rPr>
          <w:ins w:id="44" w:author="Ganz-Ratzat, Phoenix" w:date="2023-04-06T20:52:00Z"/>
        </w:rPr>
      </w:pPr>
      <w:ins w:id="45" w:author="Ganz-Ratzat, Phoenix" w:date="2023-04-02T10:58:00Z">
        <w:r>
          <w:t xml:space="preserve">Entering </w:t>
        </w:r>
      </w:ins>
      <w:ins w:id="46" w:author="Spiezio, Andrew" w:date="2023-04-07T20:38:00Z">
        <w:r w:rsidR="00623DFA">
          <w:t xml:space="preserve">matching user </w:t>
        </w:r>
      </w:ins>
      <w:ins w:id="47" w:author="Ganz-Ratzat, Phoenix" w:date="2023-04-02T10:58:00Z">
        <w:r>
          <w:t>credentials allows access to a previously created bracket.</w:t>
        </w:r>
      </w:ins>
    </w:p>
    <w:p w14:paraId="1FA35467" w14:textId="1A81A03F" w:rsidR="00ED0368" w:rsidRDefault="00ED0368" w:rsidP="007F3F28">
      <w:pPr>
        <w:pStyle w:val="ListParagraph"/>
        <w:numPr>
          <w:ilvl w:val="2"/>
          <w:numId w:val="8"/>
        </w:numPr>
        <w:rPr>
          <w:ins w:id="48" w:author="Ganz-Ratzat, Phoenix" w:date="2023-04-02T10:58:00Z"/>
        </w:rPr>
      </w:pPr>
      <w:ins w:id="49" w:author="Ganz-Ratzat, Phoenix" w:date="2023-04-06T20:52:00Z">
        <w:r>
          <w:t>All</w:t>
        </w:r>
      </w:ins>
      <w:ins w:id="50" w:author="Spiezio, Andrew" w:date="2023-04-07T20:38:00Z">
        <w:r w:rsidR="00623DFA">
          <w:t xml:space="preserve"> users’</w:t>
        </w:r>
      </w:ins>
      <w:ins w:id="51" w:author="Ganz-Ratzat, Phoenix" w:date="2023-04-06T20:52:00Z">
        <w:r>
          <w:t xml:space="preserve"> passwords are stored as a hash value.</w:t>
        </w:r>
      </w:ins>
    </w:p>
    <w:p w14:paraId="49C89776" w14:textId="77777777" w:rsidR="007F3F28" w:rsidRDefault="007F3F28" w:rsidP="007F3F28">
      <w:pPr>
        <w:pStyle w:val="ListParagraph"/>
        <w:numPr>
          <w:ilvl w:val="1"/>
          <w:numId w:val="8"/>
        </w:numPr>
        <w:rPr>
          <w:ins w:id="52" w:author="Ganz-Ratzat, Phoenix" w:date="2023-04-02T10:58:00Z"/>
        </w:rPr>
      </w:pPr>
      <w:ins w:id="53" w:author="Ganz-Ratzat, Phoenix" w:date="2023-04-02T10:58:00Z">
        <w:r>
          <w:t>Bracket Prediction</w:t>
        </w:r>
      </w:ins>
    </w:p>
    <w:p w14:paraId="2F6756BF" w14:textId="79C253EB" w:rsidR="007F3F28" w:rsidRDefault="007F3F28" w:rsidP="007F3F28">
      <w:pPr>
        <w:pStyle w:val="ListParagraph"/>
        <w:numPr>
          <w:ilvl w:val="2"/>
          <w:numId w:val="8"/>
        </w:numPr>
        <w:rPr>
          <w:ins w:id="54" w:author="Ganz-Ratzat, Phoenix" w:date="2023-04-02T10:58:00Z"/>
        </w:rPr>
      </w:pPr>
      <w:ins w:id="55" w:author="Ganz-Ratzat, Phoenix" w:date="2023-04-02T10:58:00Z">
        <w:del w:id="56" w:author="Spiezio, Andrew" w:date="2023-04-07T20:41:00Z">
          <w:r w:rsidDel="00623DFA">
            <w:delText>Either</w:delText>
          </w:r>
        </w:del>
      </w:ins>
      <w:ins w:id="57" w:author="Spiezio, Andrew" w:date="2023-04-07T20:41:00Z">
        <w:r w:rsidR="00623DFA">
          <w:t xml:space="preserve">The application </w:t>
        </w:r>
      </w:ins>
      <w:ins w:id="58" w:author="Spiezio, Andrew" w:date="2023-04-07T22:33:00Z">
        <w:r w:rsidR="006833EF">
          <w:t>generates</w:t>
        </w:r>
      </w:ins>
      <w:ins w:id="59" w:author="Ganz-Ratzat, Phoenix" w:date="2023-04-02T10:58:00Z">
        <w:del w:id="60" w:author="Spiezio, Andrew" w:date="2023-04-07T20:41:00Z">
          <w:r w:rsidDel="00623DFA">
            <w:delText xml:space="preserve"> s</w:delText>
          </w:r>
        </w:del>
        <w:del w:id="61" w:author="Spiezio, Andrew" w:date="2023-04-07T22:33:00Z">
          <w:r w:rsidDel="006833EF">
            <w:delText>tarts with</w:delText>
          </w:r>
        </w:del>
        <w:r>
          <w:t xml:space="preserve"> an empty bracket</w:t>
        </w:r>
      </w:ins>
      <w:ins w:id="62" w:author="Spiezio, Andrew" w:date="2023-04-07T22:33:00Z">
        <w:r w:rsidR="006833EF">
          <w:t xml:space="preserve"> for a new account</w:t>
        </w:r>
      </w:ins>
      <w:ins w:id="63" w:author="Ganz-Ratzat, Phoenix" w:date="2023-04-02T10:58:00Z">
        <w:r>
          <w:t xml:space="preserve"> or the bracket associated with an account.</w:t>
        </w:r>
      </w:ins>
    </w:p>
    <w:p w14:paraId="2A779ECD" w14:textId="2894B4A7" w:rsidR="007F3F28" w:rsidRDefault="00623DFA" w:rsidP="007F3F28">
      <w:pPr>
        <w:pStyle w:val="ListParagraph"/>
        <w:numPr>
          <w:ilvl w:val="2"/>
          <w:numId w:val="8"/>
        </w:numPr>
        <w:rPr>
          <w:ins w:id="64" w:author="Ganz-Ratzat, Phoenix" w:date="2023-04-02T10:58:00Z"/>
        </w:rPr>
      </w:pPr>
      <w:ins w:id="65" w:author="Spiezio, Andrew" w:date="2023-04-07T20:41:00Z">
        <w:r>
          <w:t>Each u</w:t>
        </w:r>
      </w:ins>
      <w:ins w:id="66" w:author="Ganz-Ratzat, Phoenix" w:date="2023-04-02T10:58:00Z">
        <w:del w:id="67" w:author="Spiezio, Andrew" w:date="2023-04-07T20:41:00Z">
          <w:r w:rsidR="007F3F28" w:rsidDel="00623DFA">
            <w:delText>U</w:delText>
          </w:r>
        </w:del>
        <w:r w:rsidR="007F3F28">
          <w:t>ser can construct their predicted bracket.</w:t>
        </w:r>
      </w:ins>
    </w:p>
    <w:p w14:paraId="4A13E7E7" w14:textId="3124B817" w:rsidR="007F3F28" w:rsidRDefault="007F3F28" w:rsidP="007F3F28">
      <w:pPr>
        <w:pStyle w:val="ListParagraph"/>
        <w:numPr>
          <w:ilvl w:val="3"/>
          <w:numId w:val="8"/>
        </w:numPr>
        <w:rPr>
          <w:ins w:id="68" w:author="Ganz-Ratzat, Phoenix" w:date="2023-04-02T10:58:00Z"/>
        </w:rPr>
      </w:pPr>
      <w:ins w:id="69" w:author="Ganz-Ratzat, Phoenix" w:date="2023-04-02T10:58:00Z">
        <w:r>
          <w:t>Teams can be moved forward and back on the bracket at will</w:t>
        </w:r>
      </w:ins>
      <w:ins w:id="70" w:author="Spiezio, Andrew" w:date="2023-04-07T20:41:00Z">
        <w:r w:rsidR="00623DFA">
          <w:t xml:space="preserve"> by selecting their name on the bracket</w:t>
        </w:r>
      </w:ins>
      <w:ins w:id="71" w:author="Ganz-Ratzat, Phoenix" w:date="2023-04-02T10:58:00Z">
        <w:r>
          <w:t>.</w:t>
        </w:r>
      </w:ins>
    </w:p>
    <w:p w14:paraId="78B4630E" w14:textId="2BF721FB" w:rsidR="007F3F28" w:rsidRDefault="007F3F28" w:rsidP="007F3F28">
      <w:pPr>
        <w:pStyle w:val="ListParagraph"/>
        <w:numPr>
          <w:ilvl w:val="2"/>
          <w:numId w:val="8"/>
        </w:numPr>
        <w:rPr>
          <w:ins w:id="72" w:author="Ganz-Ratzat, Phoenix" w:date="2023-04-02T10:58:00Z"/>
        </w:rPr>
      </w:pPr>
      <w:ins w:id="73" w:author="Ganz-Ratzat, Phoenix" w:date="2023-04-02T10:58:00Z">
        <w:del w:id="74" w:author="Spiezio, Andrew" w:date="2023-04-07T20:41:00Z">
          <w:r w:rsidDel="00623DFA">
            <w:delText>Can</w:delText>
          </w:r>
        </w:del>
      </w:ins>
      <w:ins w:id="75" w:author="Spiezio, Andrew" w:date="2023-04-07T20:41:00Z">
        <w:r w:rsidR="00623DFA">
          <w:t>A right click can</w:t>
        </w:r>
      </w:ins>
      <w:ins w:id="76" w:author="Ganz-Ratzat, Phoenix" w:date="2023-04-02T10:58:00Z">
        <w:r>
          <w:t xml:space="preserve"> show team stats and information.</w:t>
        </w:r>
      </w:ins>
    </w:p>
    <w:p w14:paraId="3B48FDA2" w14:textId="5CA53BAF" w:rsidR="007F3F28" w:rsidRDefault="00623DFA" w:rsidP="007F3F28">
      <w:pPr>
        <w:pStyle w:val="ListParagraph"/>
        <w:numPr>
          <w:ilvl w:val="2"/>
          <w:numId w:val="8"/>
        </w:numPr>
        <w:rPr>
          <w:ins w:id="77" w:author="Ganz-Ratzat, Phoenix" w:date="2023-04-02T10:58:00Z"/>
        </w:rPr>
      </w:pPr>
      <w:ins w:id="78" w:author="Spiezio, Andrew" w:date="2023-04-07T20:41:00Z">
        <w:r>
          <w:t>User b</w:t>
        </w:r>
      </w:ins>
      <w:ins w:id="79" w:author="Ganz-Ratzat, Phoenix" w:date="2023-04-02T10:58:00Z">
        <w:del w:id="80" w:author="Spiezio, Andrew" w:date="2023-04-07T20:41:00Z">
          <w:r w:rsidR="007F3F28" w:rsidDel="00623DFA">
            <w:delText>B</w:delText>
          </w:r>
        </w:del>
        <w:r w:rsidR="007F3F28">
          <w:t>racket can be finalized once filled out</w:t>
        </w:r>
      </w:ins>
      <w:ins w:id="81" w:author="Spiezio, Andrew" w:date="2023-04-07T22:34:00Z">
        <w:r w:rsidR="006833EF">
          <w:t>,</w:t>
        </w:r>
      </w:ins>
      <w:ins w:id="82" w:author="Ganz-Ratzat, Phoenix" w:date="2023-04-02T10:58:00Z">
        <w:r w:rsidR="007F3F28">
          <w:t xml:space="preserve"> which makes the prediction eligible for the leaderboard</w:t>
        </w:r>
      </w:ins>
      <w:ins w:id="83" w:author="Spiezio, Andrew" w:date="2023-04-07T22:34:00Z">
        <w:r w:rsidR="006833EF">
          <w:t xml:space="preserve"> once the simulation is run and completed</w:t>
        </w:r>
      </w:ins>
      <w:ins w:id="84" w:author="Ganz-Ratzat, Phoenix" w:date="2023-04-02T10:58:00Z">
        <w:r w:rsidR="007F3F28">
          <w:t>.</w:t>
        </w:r>
      </w:ins>
    </w:p>
    <w:p w14:paraId="7A36F8E7" w14:textId="77777777" w:rsidR="007F3F28" w:rsidRDefault="007F3F28" w:rsidP="007F3F28">
      <w:pPr>
        <w:pStyle w:val="ListParagraph"/>
        <w:numPr>
          <w:ilvl w:val="1"/>
          <w:numId w:val="8"/>
        </w:numPr>
        <w:rPr>
          <w:ins w:id="85" w:author="Ganz-Ratzat, Phoenix" w:date="2023-04-02T10:58:00Z"/>
        </w:rPr>
      </w:pPr>
      <w:ins w:id="86" w:author="Ganz-Ratzat, Phoenix" w:date="2023-04-02T10:58:00Z">
        <w:r>
          <w:t>Simulation</w:t>
        </w:r>
      </w:ins>
    </w:p>
    <w:p w14:paraId="29F7B9F1" w14:textId="3B5BA1AB" w:rsidR="007F3F28" w:rsidRDefault="00623DFA" w:rsidP="007F3F28">
      <w:pPr>
        <w:pStyle w:val="ListParagraph"/>
        <w:numPr>
          <w:ilvl w:val="2"/>
          <w:numId w:val="8"/>
        </w:numPr>
        <w:rPr>
          <w:ins w:id="87" w:author="Ganz-Ratzat, Phoenix" w:date="2023-04-02T10:58:00Z"/>
        </w:rPr>
      </w:pPr>
      <w:ins w:id="88" w:author="Spiezio, Andrew" w:date="2023-04-07T20:45:00Z">
        <w:r>
          <w:t>The simulated bracket s</w:t>
        </w:r>
      </w:ins>
      <w:ins w:id="89" w:author="Ganz-Ratzat, Phoenix" w:date="2023-04-02T10:58:00Z">
        <w:del w:id="90" w:author="Spiezio, Andrew" w:date="2023-04-07T20:45:00Z">
          <w:r w:rsidR="007F3F28" w:rsidDel="00623DFA">
            <w:delText>S</w:delText>
          </w:r>
        </w:del>
        <w:r w:rsidR="007F3F28">
          <w:t>hows the winners of each match including their score.</w:t>
        </w:r>
      </w:ins>
    </w:p>
    <w:p w14:paraId="1FA52E7D" w14:textId="78912732" w:rsidR="007F3F28" w:rsidRDefault="00623DFA" w:rsidP="007F3F28">
      <w:pPr>
        <w:pStyle w:val="ListParagraph"/>
        <w:numPr>
          <w:ilvl w:val="2"/>
          <w:numId w:val="8"/>
        </w:numPr>
        <w:rPr>
          <w:ins w:id="91" w:author="Ganz-Ratzat, Phoenix" w:date="2023-04-02T10:58:00Z"/>
        </w:rPr>
      </w:pPr>
      <w:ins w:id="92" w:author="Spiezio, Andrew" w:date="2023-04-07T20:46:00Z">
        <w:r>
          <w:t>Each t</w:t>
        </w:r>
      </w:ins>
      <w:ins w:id="93" w:author="Ganz-Ratzat, Phoenix" w:date="2023-04-02T10:58:00Z">
        <w:del w:id="94" w:author="Spiezio, Andrew" w:date="2023-04-07T20:46:00Z">
          <w:r w:rsidR="007F3F28" w:rsidDel="00623DFA">
            <w:delText>T</w:delText>
          </w:r>
        </w:del>
        <w:r w:rsidR="007F3F28">
          <w:t>eam’s score</w:t>
        </w:r>
        <w:del w:id="95" w:author="Spiezio, Andrew" w:date="2023-04-07T20:46:00Z">
          <w:r w:rsidR="007F3F28" w:rsidDel="00623DFA">
            <w:delText>s</w:delText>
          </w:r>
        </w:del>
        <w:r w:rsidR="007F3F28">
          <w:t xml:space="preserve"> </w:t>
        </w:r>
        <w:del w:id="96" w:author="Spiezio, Andrew" w:date="2023-04-07T20:46:00Z">
          <w:r w:rsidR="007F3F28" w:rsidDel="00623DFA">
            <w:delText>are</w:delText>
          </w:r>
        </w:del>
      </w:ins>
      <w:ins w:id="97" w:author="Spiezio, Andrew" w:date="2023-04-07T20:46:00Z">
        <w:r>
          <w:t>is</w:t>
        </w:r>
      </w:ins>
      <w:ins w:id="98" w:author="Ganz-Ratzat, Phoenix" w:date="2023-04-02T10:58:00Z">
        <w:r w:rsidR="007F3F28">
          <w:t xml:space="preserve"> weighted based on their </w:t>
        </w:r>
        <w:del w:id="99" w:author="Spiezio, Andrew" w:date="2023-04-07T20:46:00Z">
          <w:r w:rsidR="007F3F28" w:rsidDel="00623DFA">
            <w:delText>rank</w:delText>
          </w:r>
        </w:del>
      </w:ins>
      <w:ins w:id="100" w:author="Spiezio, Andrew" w:date="2023-04-07T20:46:00Z">
        <w:r>
          <w:t xml:space="preserve">seeding (1 to 16, </w:t>
        </w:r>
      </w:ins>
      <w:ins w:id="101" w:author="Spiezio, Andrew" w:date="2023-04-07T20:47:00Z">
        <w:r>
          <w:t>where 1 is the biggest weight</w:t>
        </w:r>
      </w:ins>
      <w:ins w:id="102" w:author="Ganz-Ratzat, Phoenix" w:date="2023-04-02T10:58:00Z">
        <w:r w:rsidR="007F3F28">
          <w:t>.</w:t>
        </w:r>
      </w:ins>
    </w:p>
    <w:p w14:paraId="1EF54662" w14:textId="1DFD6992" w:rsidR="007F3F28" w:rsidRDefault="00623DFA" w:rsidP="007F3F28">
      <w:pPr>
        <w:pStyle w:val="ListParagraph"/>
        <w:numPr>
          <w:ilvl w:val="2"/>
          <w:numId w:val="8"/>
        </w:numPr>
        <w:rPr>
          <w:ins w:id="103" w:author="Ganz-Ratzat, Phoenix" w:date="2023-04-02T10:58:00Z"/>
        </w:rPr>
      </w:pPr>
      <w:ins w:id="104" w:author="Spiezio, Andrew" w:date="2023-04-07T20:47:00Z">
        <w:r>
          <w:t>The simulation c</w:t>
        </w:r>
      </w:ins>
      <w:ins w:id="105" w:author="Ganz-Ratzat, Phoenix" w:date="2023-04-02T10:58:00Z">
        <w:del w:id="106" w:author="Spiezio, Andrew" w:date="2023-04-07T20:47:00Z">
          <w:r w:rsidR="007F3F28" w:rsidDel="00623DFA">
            <w:delText>C</w:delText>
          </w:r>
        </w:del>
        <w:r w:rsidR="007F3F28">
          <w:t>alculate</w:t>
        </w:r>
      </w:ins>
      <w:ins w:id="107" w:author="Spiezio, Andrew" w:date="2023-04-07T20:47:00Z">
        <w:r>
          <w:t>s</w:t>
        </w:r>
      </w:ins>
      <w:ins w:id="108" w:author="Ganz-Ratzat, Phoenix" w:date="2023-04-02T10:58:00Z">
        <w:r w:rsidR="007F3F28">
          <w:t xml:space="preserve"> points earned by each user</w:t>
        </w:r>
      </w:ins>
      <w:ins w:id="109" w:author="Spiezio, Andrew" w:date="2023-04-07T20:47:00Z">
        <w:r>
          <w:t>’s prediction bracket</w:t>
        </w:r>
      </w:ins>
      <w:ins w:id="110" w:author="Ganz-Ratzat, Phoenix" w:date="2023-04-02T10:58:00Z">
        <w:r w:rsidR="007F3F28">
          <w:t xml:space="preserve"> </w:t>
        </w:r>
        <w:del w:id="111" w:author="Spiezio, Andrew" w:date="2023-04-07T20:47:00Z">
          <w:r w:rsidR="007F3F28" w:rsidDel="00623DFA">
            <w:delText>from</w:delText>
          </w:r>
        </w:del>
      </w:ins>
      <w:ins w:id="112" w:author="Spiezio, Andrew" w:date="2023-04-07T20:47:00Z">
        <w:r>
          <w:t xml:space="preserve">based on the </w:t>
        </w:r>
        <w:proofErr w:type="gramStart"/>
        <w:r>
          <w:t>amount</w:t>
        </w:r>
        <w:proofErr w:type="gramEnd"/>
        <w:r>
          <w:t xml:space="preserve"> of</w:t>
        </w:r>
      </w:ins>
      <w:ins w:id="113" w:author="Ganz-Ratzat, Phoenix" w:date="2023-04-02T10:58:00Z">
        <w:r w:rsidR="007F3F28">
          <w:t xml:space="preserve"> correct predictions.</w:t>
        </w:r>
      </w:ins>
    </w:p>
    <w:p w14:paraId="4299D054" w14:textId="2864B113" w:rsidR="007F3F28" w:rsidRDefault="007F3F28" w:rsidP="007F3F28">
      <w:pPr>
        <w:pStyle w:val="ListParagraph"/>
        <w:numPr>
          <w:ilvl w:val="3"/>
          <w:numId w:val="8"/>
        </w:numPr>
        <w:rPr>
          <w:ins w:id="114" w:author="Ganz-Ratzat, Phoenix" w:date="2023-04-02T10:58:00Z"/>
        </w:rPr>
      </w:pPr>
      <w:ins w:id="115" w:author="Ganz-Ratzat, Phoenix" w:date="2023-04-02T10:58:00Z">
        <w:r>
          <w:t>The later the matchup</w:t>
        </w:r>
      </w:ins>
      <w:ins w:id="116" w:author="Spiezio, Andrew" w:date="2023-04-07T20:47:00Z">
        <w:r w:rsidR="00623DFA">
          <w:t xml:space="preserve"> in the bracket,</w:t>
        </w:r>
      </w:ins>
      <w:ins w:id="117" w:author="Ganz-Ratzat, Phoenix" w:date="2023-04-02T10:58:00Z">
        <w:r>
          <w:t xml:space="preserve"> the higher the points</w:t>
        </w:r>
      </w:ins>
      <w:ins w:id="118" w:author="Spiezio, Andrew" w:date="2023-04-07T20:47:00Z">
        <w:r w:rsidR="00623DFA">
          <w:t xml:space="preserve"> rewarded for making a correct selection</w:t>
        </w:r>
      </w:ins>
      <w:ins w:id="119" w:author="Ganz-Ratzat, Phoenix" w:date="2023-04-02T10:58:00Z">
        <w:r>
          <w:t>.</w:t>
        </w:r>
      </w:ins>
    </w:p>
    <w:p w14:paraId="21D9FF3C" w14:textId="2224B306" w:rsidR="007F3F28" w:rsidRDefault="007F3F28" w:rsidP="007F3F28">
      <w:pPr>
        <w:pStyle w:val="ListParagraph"/>
        <w:numPr>
          <w:ilvl w:val="3"/>
          <w:numId w:val="8"/>
        </w:numPr>
        <w:rPr>
          <w:ins w:id="120" w:author="Ganz-Ratzat, Phoenix" w:date="2023-04-02T10:58:00Z"/>
        </w:rPr>
      </w:pPr>
      <w:ins w:id="121" w:author="Ganz-Ratzat, Phoenix" w:date="2023-04-02T10:58:00Z">
        <w:r>
          <w:t>Points earned for each matchup will be shown to user</w:t>
        </w:r>
      </w:ins>
      <w:ins w:id="122" w:author="Spiezio, Andrew" w:date="2023-04-07T20:49:00Z">
        <w:r w:rsidR="00A9502E">
          <w:t xml:space="preserve"> </w:t>
        </w:r>
      </w:ins>
      <w:ins w:id="123" w:author="Spiezio, Andrew" w:date="2023-04-07T22:35:00Z">
        <w:r w:rsidR="006833EF">
          <w:t>upon</w:t>
        </w:r>
      </w:ins>
      <w:ins w:id="124" w:author="Spiezio, Andrew" w:date="2023-04-07T20:49:00Z">
        <w:r w:rsidR="00A9502E">
          <w:t xml:space="preserve"> right-click</w:t>
        </w:r>
      </w:ins>
      <w:ins w:id="125" w:author="Spiezio, Andrew" w:date="2023-04-07T22:35:00Z">
        <w:r w:rsidR="006833EF">
          <w:t>ing</w:t>
        </w:r>
      </w:ins>
      <w:ins w:id="126" w:author="Spiezio, Andrew" w:date="2023-04-07T20:50:00Z">
        <w:r w:rsidR="00A9502E">
          <w:t xml:space="preserve"> on the bracket selection.</w:t>
        </w:r>
      </w:ins>
      <w:ins w:id="127" w:author="Ganz-Ratzat, Phoenix" w:date="2023-04-02T19:57:00Z">
        <w:del w:id="128" w:author="Spiezio, Andrew" w:date="2023-04-07T20:49:00Z">
          <w:r w:rsidR="00136728" w:rsidDel="00A9502E">
            <w:delText>.</w:delText>
          </w:r>
        </w:del>
      </w:ins>
    </w:p>
    <w:p w14:paraId="7106CEF6" w14:textId="6AF49E0B" w:rsidR="007F3F28" w:rsidRDefault="007F3F28">
      <w:pPr>
        <w:pStyle w:val="ListParagraph"/>
        <w:numPr>
          <w:ilvl w:val="2"/>
          <w:numId w:val="8"/>
        </w:numPr>
        <w:rPr>
          <w:ins w:id="129" w:author="Spiezio, Andrew" w:date="2023-04-07T22:35:00Z"/>
        </w:rPr>
      </w:pPr>
      <w:ins w:id="130" w:author="Ganz-Ratzat, Phoenix" w:date="2023-04-02T10:58:00Z">
        <w:del w:id="131" w:author="Spiezio, Andrew" w:date="2023-04-07T22:35:00Z">
          <w:r w:rsidDel="006833EF">
            <w:delText>Show a</w:delText>
          </w:r>
        </w:del>
      </w:ins>
      <w:ins w:id="132" w:author="Spiezio, Andrew" w:date="2023-04-07T22:35:00Z">
        <w:r w:rsidR="006833EF">
          <w:t>A button shows the</w:t>
        </w:r>
      </w:ins>
      <w:ins w:id="133" w:author="Ganz-Ratzat, Phoenix" w:date="2023-04-02T10:58:00Z">
        <w:r>
          <w:t xml:space="preserve"> user leaderboard of all accounts with finished brackets and their scores.</w:t>
        </w:r>
      </w:ins>
      <w:ins w:id="134" w:author="Ganz-Ratzat, Phoenix" w:date="2023-04-06T21:20:00Z">
        <w:r w:rsidR="005229AC">
          <w:br/>
        </w:r>
      </w:ins>
    </w:p>
    <w:p w14:paraId="45600CCC" w14:textId="77777777" w:rsidR="006833EF" w:rsidRDefault="006833EF" w:rsidP="006833EF">
      <w:pPr>
        <w:rPr>
          <w:ins w:id="135" w:author="Ganz-Ratzat, Phoenix" w:date="2023-04-02T10:58:00Z"/>
        </w:rPr>
      </w:pPr>
    </w:p>
    <w:p w14:paraId="2D3EA256" w14:textId="049E33F8" w:rsidR="007F3F28" w:rsidRPr="006833EF" w:rsidRDefault="007F3F28" w:rsidP="006833EF">
      <w:pPr>
        <w:pStyle w:val="ListParagraph"/>
        <w:rPr>
          <w:ins w:id="136" w:author="Ganz-Ratzat, Phoenix" w:date="2023-04-02T10:58:00Z"/>
          <w:b/>
          <w:bCs/>
          <w:u w:val="single"/>
          <w:rPrChange w:id="137" w:author="Spiezio, Andrew" w:date="2023-04-07T22:35:00Z">
            <w:rPr>
              <w:ins w:id="138" w:author="Ganz-Ratzat, Phoenix" w:date="2023-04-02T10:58:00Z"/>
            </w:rPr>
          </w:rPrChange>
        </w:rPr>
        <w:pPrChange w:id="139" w:author="Spiezio, Andrew" w:date="2023-04-07T22:35:00Z">
          <w:pPr>
            <w:pStyle w:val="ListParagraph"/>
            <w:numPr>
              <w:numId w:val="9"/>
            </w:numPr>
            <w:ind w:hanging="360"/>
          </w:pPr>
        </w:pPrChange>
      </w:pPr>
      <w:ins w:id="140" w:author="Ganz-Ratzat, Phoenix" w:date="2023-04-02T10:58:00Z">
        <w:r w:rsidRPr="006833EF">
          <w:rPr>
            <w:b/>
            <w:bCs/>
            <w:u w:val="single"/>
            <w:rPrChange w:id="141" w:author="Spiezio, Andrew" w:date="2023-04-07T22:35:00Z">
              <w:rPr/>
            </w:rPrChange>
          </w:rPr>
          <w:lastRenderedPageBreak/>
          <w:t xml:space="preserve">When will </w:t>
        </w:r>
      </w:ins>
      <w:ins w:id="142" w:author="Spiezio, Andrew" w:date="2023-04-07T22:36:00Z">
        <w:r w:rsidR="006833EF">
          <w:rPr>
            <w:b/>
            <w:bCs/>
            <w:u w:val="single"/>
          </w:rPr>
          <w:t>the application perform actions?</w:t>
        </w:r>
      </w:ins>
      <w:ins w:id="143" w:author="Ganz-Ratzat, Phoenix" w:date="2023-04-02T10:58:00Z">
        <w:del w:id="144" w:author="Spiezio, Andrew" w:date="2023-04-07T22:36:00Z">
          <w:r w:rsidRPr="006833EF" w:rsidDel="006833EF">
            <w:rPr>
              <w:b/>
              <w:bCs/>
              <w:u w:val="single"/>
              <w:rPrChange w:id="145" w:author="Spiezio, Andrew" w:date="2023-04-07T22:35:00Z">
                <w:rPr/>
              </w:rPrChange>
            </w:rPr>
            <w:delText>it do it?</w:delText>
          </w:r>
        </w:del>
      </w:ins>
    </w:p>
    <w:p w14:paraId="56E69788" w14:textId="77777777" w:rsidR="007F3F28" w:rsidRDefault="007F3F28" w:rsidP="007F3F28">
      <w:pPr>
        <w:pStyle w:val="ListParagraph"/>
        <w:numPr>
          <w:ilvl w:val="1"/>
          <w:numId w:val="9"/>
        </w:numPr>
        <w:rPr>
          <w:ins w:id="146" w:author="Ganz-Ratzat, Phoenix" w:date="2023-04-02T10:58:00Z"/>
        </w:rPr>
      </w:pPr>
      <w:ins w:id="147" w:author="Ganz-Ratzat, Phoenix" w:date="2023-04-02T10:58:00Z">
        <w:r>
          <w:t>Login Screen</w:t>
        </w:r>
      </w:ins>
    </w:p>
    <w:p w14:paraId="67501186" w14:textId="335B1178" w:rsidR="007F3F28" w:rsidRDefault="007F3F28" w:rsidP="007F3F28">
      <w:pPr>
        <w:pStyle w:val="ListParagraph"/>
        <w:numPr>
          <w:ilvl w:val="2"/>
          <w:numId w:val="9"/>
        </w:numPr>
        <w:rPr>
          <w:ins w:id="148" w:author="Ganz-Ratzat, Phoenix" w:date="2023-04-02T10:58:00Z"/>
        </w:rPr>
      </w:pPr>
      <w:ins w:id="149" w:author="Ganz-Ratzat, Phoenix" w:date="2023-04-02T10:58:00Z">
        <w:r>
          <w:t>On program start</w:t>
        </w:r>
      </w:ins>
      <w:ins w:id="150" w:author="Spiezio, Andrew" w:date="2023-04-07T21:26:00Z">
        <w:r w:rsidR="00C614A3">
          <w:t>up, the user is met with the login screen</w:t>
        </w:r>
      </w:ins>
      <w:ins w:id="151" w:author="Ganz-Ratzat, Phoenix" w:date="2023-04-02T10:58:00Z">
        <w:r>
          <w:t>.</w:t>
        </w:r>
      </w:ins>
    </w:p>
    <w:p w14:paraId="05BD28B6" w14:textId="77777777" w:rsidR="007F3F28" w:rsidRDefault="007F3F28" w:rsidP="007F3F28">
      <w:pPr>
        <w:pStyle w:val="ListParagraph"/>
        <w:numPr>
          <w:ilvl w:val="1"/>
          <w:numId w:val="9"/>
        </w:numPr>
        <w:rPr>
          <w:ins w:id="152" w:author="Ganz-Ratzat, Phoenix" w:date="2023-04-02T10:58:00Z"/>
        </w:rPr>
      </w:pPr>
      <w:ins w:id="153" w:author="Ganz-Ratzat, Phoenix" w:date="2023-04-02T10:58:00Z">
        <w:r>
          <w:t>Bracket Prediction</w:t>
        </w:r>
      </w:ins>
    </w:p>
    <w:p w14:paraId="44CF783A" w14:textId="1E1DCD28" w:rsidR="007F3F28" w:rsidRDefault="007F3F28" w:rsidP="007F3F28">
      <w:pPr>
        <w:pStyle w:val="ListParagraph"/>
        <w:numPr>
          <w:ilvl w:val="2"/>
          <w:numId w:val="9"/>
        </w:numPr>
        <w:rPr>
          <w:ins w:id="154" w:author="Ganz-Ratzat, Phoenix" w:date="2023-04-02T10:58:00Z"/>
        </w:rPr>
      </w:pPr>
      <w:ins w:id="155" w:author="Ganz-Ratzat, Phoenix" w:date="2023-04-02T10:58:00Z">
        <w:r>
          <w:t>After a valid login is entered or account is created</w:t>
        </w:r>
      </w:ins>
      <w:ins w:id="156" w:author="Spiezio, Andrew" w:date="2023-04-07T21:26:00Z">
        <w:r w:rsidR="00C614A3">
          <w:t>, a new prediction begins</w:t>
        </w:r>
      </w:ins>
      <w:ins w:id="157" w:author="Ganz-Ratzat, Phoenix" w:date="2023-04-02T10:58:00Z">
        <w:r>
          <w:t>.</w:t>
        </w:r>
      </w:ins>
    </w:p>
    <w:p w14:paraId="6644260E" w14:textId="77777777" w:rsidR="007F3F28" w:rsidRDefault="007F3F28" w:rsidP="007F3F28">
      <w:pPr>
        <w:pStyle w:val="ListParagraph"/>
        <w:numPr>
          <w:ilvl w:val="1"/>
          <w:numId w:val="9"/>
        </w:numPr>
        <w:rPr>
          <w:ins w:id="158" w:author="Ganz-Ratzat, Phoenix" w:date="2023-04-02T10:58:00Z"/>
        </w:rPr>
      </w:pPr>
      <w:ins w:id="159" w:author="Ganz-Ratzat, Phoenix" w:date="2023-04-02T10:58:00Z">
        <w:r>
          <w:t>Simulation</w:t>
        </w:r>
      </w:ins>
    </w:p>
    <w:p w14:paraId="7EB56DCF" w14:textId="277D8AF6" w:rsidR="00303D75" w:rsidRDefault="007F3F28">
      <w:pPr>
        <w:pStyle w:val="ListParagraph"/>
        <w:numPr>
          <w:ilvl w:val="2"/>
          <w:numId w:val="9"/>
        </w:numPr>
        <w:rPr>
          <w:ins w:id="160" w:author="Ganz-Ratzat, Phoenix" w:date="2023-04-02T10:58:00Z"/>
        </w:rPr>
        <w:pPrChange w:id="161" w:author="Ganz-Ratzat, Phoenix" w:date="2023-04-06T21:19:00Z">
          <w:pPr/>
        </w:pPrChange>
      </w:pPr>
      <w:ins w:id="162" w:author="Ganz-Ratzat, Phoenix" w:date="2023-04-02T10:58:00Z">
        <w:r>
          <w:t>When the simulation button is pressed after the bracket has been finalized</w:t>
        </w:r>
      </w:ins>
      <w:ins w:id="163" w:author="Spiezio, Andrew" w:date="2023-04-07T21:26:00Z">
        <w:r w:rsidR="00C614A3">
          <w:t>, the application makes a simulated bracket using the weighted values based on each team’s s</w:t>
        </w:r>
      </w:ins>
      <w:ins w:id="164" w:author="Spiezio, Andrew" w:date="2023-04-07T21:27:00Z">
        <w:r w:rsidR="00C614A3">
          <w:t>eeding</w:t>
        </w:r>
      </w:ins>
      <w:ins w:id="165" w:author="Ganz-Ratzat, Phoenix" w:date="2023-04-02T10:58:00Z">
        <w:r>
          <w:t>.</w:t>
        </w:r>
      </w:ins>
      <w:ins w:id="166" w:author="Ganz-Ratzat, Phoenix" w:date="2023-04-06T21:20:00Z">
        <w:r w:rsidR="005229AC">
          <w:br/>
        </w:r>
      </w:ins>
    </w:p>
    <w:p w14:paraId="0760E11E" w14:textId="2EF6A1B9" w:rsidR="00303D75" w:rsidRPr="006833EF" w:rsidRDefault="007F3F28" w:rsidP="006833EF">
      <w:pPr>
        <w:pStyle w:val="ListParagraph"/>
        <w:rPr>
          <w:ins w:id="167" w:author="Ganz-Ratzat, Phoenix" w:date="2023-04-04T11:16:00Z"/>
          <w:b/>
          <w:bCs/>
          <w:rPrChange w:id="168" w:author="Spiezio, Andrew" w:date="2023-04-07T22:36:00Z">
            <w:rPr>
              <w:ins w:id="169" w:author="Ganz-Ratzat, Phoenix" w:date="2023-04-04T11:16:00Z"/>
            </w:rPr>
          </w:rPrChange>
        </w:rPr>
        <w:pPrChange w:id="170" w:author="Spiezio, Andrew" w:date="2023-04-07T22:36:00Z">
          <w:pPr>
            <w:pStyle w:val="ListParagraph"/>
            <w:numPr>
              <w:numId w:val="9"/>
            </w:numPr>
            <w:ind w:hanging="360"/>
          </w:pPr>
        </w:pPrChange>
      </w:pPr>
      <w:ins w:id="171" w:author="Ganz-Ratzat, Phoenix" w:date="2023-04-02T10:58:00Z">
        <w:r w:rsidRPr="006833EF">
          <w:rPr>
            <w:b/>
            <w:bCs/>
            <w:rPrChange w:id="172" w:author="Spiezio, Andrew" w:date="2023-04-07T22:36:00Z">
              <w:rPr/>
            </w:rPrChange>
          </w:rPr>
          <w:t>What kind of computation or data transmission will be performed</w:t>
        </w:r>
      </w:ins>
      <w:ins w:id="173" w:author="Spiezio, Andrew" w:date="2023-04-07T22:36:00Z">
        <w:r w:rsidR="006833EF">
          <w:rPr>
            <w:b/>
            <w:bCs/>
          </w:rPr>
          <w:t xml:space="preserve"> in the application</w:t>
        </w:r>
      </w:ins>
      <w:ins w:id="174" w:author="Ganz-Ratzat, Phoenix" w:date="2023-04-02T10:58:00Z">
        <w:r w:rsidRPr="006833EF">
          <w:rPr>
            <w:b/>
            <w:bCs/>
            <w:rPrChange w:id="175" w:author="Spiezio, Andrew" w:date="2023-04-07T22:36:00Z">
              <w:rPr/>
            </w:rPrChange>
          </w:rPr>
          <w:t>?</w:t>
        </w:r>
      </w:ins>
      <w:ins w:id="176" w:author="Ganz-Ratzat, Phoenix" w:date="2023-04-04T11:16:00Z">
        <w:r w:rsidR="00303D75" w:rsidRPr="006833EF">
          <w:rPr>
            <w:b/>
            <w:bCs/>
            <w:rPrChange w:id="177" w:author="Spiezio, Andrew" w:date="2023-04-07T22:36:00Z">
              <w:rPr/>
            </w:rPrChange>
          </w:rPr>
          <w:t xml:space="preserve"> </w:t>
        </w:r>
      </w:ins>
    </w:p>
    <w:p w14:paraId="5C3C7E1F" w14:textId="0664B3DF" w:rsidR="00303D75" w:rsidRDefault="00303D75" w:rsidP="00303D75">
      <w:pPr>
        <w:pStyle w:val="ListParagraph"/>
        <w:numPr>
          <w:ilvl w:val="1"/>
          <w:numId w:val="9"/>
        </w:numPr>
        <w:rPr>
          <w:ins w:id="178" w:author="Ganz-Ratzat, Phoenix" w:date="2023-04-04T11:18:00Z"/>
        </w:rPr>
      </w:pPr>
      <w:ins w:id="179" w:author="Ganz-Ratzat, Phoenix" w:date="2023-04-04T11:18:00Z">
        <w:r>
          <w:t>The program computes win</w:t>
        </w:r>
      </w:ins>
      <w:ins w:id="180" w:author="Ganz-Ratzat, Phoenix" w:date="2023-04-04T11:19:00Z">
        <w:r>
          <w:t>ning teams</w:t>
        </w:r>
      </w:ins>
      <w:ins w:id="181" w:author="Ganz-Ratzat, Phoenix" w:date="2023-04-04T11:18:00Z">
        <w:r>
          <w:t xml:space="preserve"> using weighted randomizations.</w:t>
        </w:r>
        <w:r>
          <w:tab/>
        </w:r>
      </w:ins>
    </w:p>
    <w:p w14:paraId="02FBDC91" w14:textId="4AC2C69E" w:rsidR="0049728B" w:rsidDel="005229AC" w:rsidRDefault="00303D75" w:rsidP="005229AC">
      <w:pPr>
        <w:pStyle w:val="ListParagraph"/>
        <w:rPr>
          <w:del w:id="182" w:author="Ganz-Ratzat, Phoenix" w:date="2023-04-02T10:58:00Z"/>
        </w:rPr>
      </w:pPr>
      <w:ins w:id="183" w:author="Ganz-Ratzat, Phoenix" w:date="2023-04-04T11:16:00Z">
        <w:del w:id="184" w:author="Spiezio, Andrew" w:date="2023-04-07T22:37:00Z">
          <w:r w:rsidDel="006833EF">
            <w:delText xml:space="preserve">Calculates </w:delText>
          </w:r>
        </w:del>
      </w:ins>
      <w:ins w:id="185" w:author="Spiezio, Andrew" w:date="2023-04-07T22:37:00Z">
        <w:r w:rsidR="006833EF">
          <w:t>S</w:t>
        </w:r>
      </w:ins>
      <w:ins w:id="186" w:author="Ganz-Ratzat, Phoenix" w:date="2023-04-04T11:16:00Z">
        <w:del w:id="187" w:author="Spiezio, Andrew" w:date="2023-04-07T22:37:00Z">
          <w:r w:rsidDel="006833EF">
            <w:delText>s</w:delText>
          </w:r>
        </w:del>
        <w:r>
          <w:t xml:space="preserve">cores </w:t>
        </w:r>
      </w:ins>
      <w:ins w:id="188" w:author="Spiezio, Andrew" w:date="2023-04-07T22:37:00Z">
        <w:r w:rsidR="006833EF">
          <w:t xml:space="preserve">are calculated </w:t>
        </w:r>
      </w:ins>
      <w:ins w:id="189" w:author="Ganz-Ratzat, Phoenix" w:date="2023-04-04T11:16:00Z">
        <w:r>
          <w:t>for player</w:t>
        </w:r>
      </w:ins>
      <w:ins w:id="190" w:author="Ganz-Ratzat, Phoenix" w:date="2023-04-04T11:19:00Z">
        <w:r>
          <w:t xml:space="preserve"> brackets using </w:t>
        </w:r>
      </w:ins>
      <w:ins w:id="191" w:author="Ganz-Ratzat, Phoenix" w:date="2023-04-04T11:20:00Z">
        <w:r>
          <w:t>round based</w:t>
        </w:r>
      </w:ins>
      <w:ins w:id="192" w:author="Ganz-Ratzat, Phoenix" w:date="2023-04-04T11:16:00Z">
        <w:r>
          <w:t xml:space="preserve"> weighted points.</w:t>
        </w:r>
      </w:ins>
      <w:del w:id="193" w:author="Ganz-Ratzat, Phoenix" w:date="2023-04-02T10:58:00Z">
        <w:r w:rsidR="0049728B" w:rsidDel="007F3F28">
          <w:delText>Have a game description greeting the player.</w:delText>
        </w:r>
      </w:del>
    </w:p>
    <w:p w14:paraId="46184643" w14:textId="77777777" w:rsidR="005229AC" w:rsidRPr="00333752" w:rsidRDefault="005229AC">
      <w:pPr>
        <w:pStyle w:val="ListParagraph"/>
        <w:numPr>
          <w:ilvl w:val="1"/>
          <w:numId w:val="9"/>
        </w:numPr>
        <w:rPr>
          <w:ins w:id="194" w:author="Ganz-Ratzat, Phoenix" w:date="2023-04-06T21:19:00Z"/>
          <w:rPrChange w:id="195" w:author="Ganz-Ratzat, Phoenix" w:date="2023-04-02T11:00:00Z">
            <w:rPr>
              <w:ins w:id="196" w:author="Ganz-Ratzat, Phoenix" w:date="2023-04-06T21:19:00Z"/>
              <w:b/>
            </w:rPr>
          </w:rPrChange>
        </w:rPr>
        <w:pPrChange w:id="197" w:author="Ganz-Ratzat, Phoenix" w:date="2023-04-06T21:19:00Z">
          <w:pPr>
            <w:pStyle w:val="ListParagraph"/>
            <w:numPr>
              <w:numId w:val="1"/>
            </w:numPr>
            <w:ind w:hanging="360"/>
          </w:pPr>
        </w:pPrChange>
      </w:pPr>
    </w:p>
    <w:p w14:paraId="13495D4D" w14:textId="7367F76F" w:rsidR="0049728B" w:rsidRPr="0049728B" w:rsidDel="007F3F28" w:rsidRDefault="0049728B">
      <w:pPr>
        <w:pStyle w:val="ListParagraph"/>
        <w:rPr>
          <w:del w:id="198" w:author="Ganz-Ratzat, Phoenix" w:date="2023-04-02T10:58:00Z"/>
          <w:b/>
        </w:rPr>
        <w:pPrChange w:id="199" w:author="Ganz-Ratzat, Phoenix" w:date="2023-04-06T21:19:00Z">
          <w:pPr>
            <w:pStyle w:val="ListParagraph"/>
            <w:numPr>
              <w:ilvl w:val="1"/>
              <w:numId w:val="1"/>
            </w:numPr>
            <w:ind w:left="1440" w:hanging="360"/>
          </w:pPr>
        </w:pPrChange>
      </w:pPr>
      <w:del w:id="200" w:author="Ganz-Ratzat, Phoenix" w:date="2023-04-02T10:58:00Z">
        <w:r w:rsidDel="007F3F28">
          <w:delText>A simple welcome message for the user.</w:delText>
        </w:r>
      </w:del>
    </w:p>
    <w:p w14:paraId="008D166A" w14:textId="29597F2A" w:rsidR="0049728B" w:rsidRPr="0049728B" w:rsidDel="007F3F28" w:rsidRDefault="0049728B">
      <w:pPr>
        <w:pStyle w:val="ListParagraph"/>
        <w:rPr>
          <w:del w:id="201" w:author="Ganz-Ratzat, Phoenix" w:date="2023-04-02T10:58:00Z"/>
          <w:b/>
        </w:rPr>
        <w:pPrChange w:id="202" w:author="Ganz-Ratzat, Phoenix" w:date="2023-04-06T21:19:00Z">
          <w:pPr>
            <w:pStyle w:val="ListParagraph"/>
            <w:numPr>
              <w:numId w:val="1"/>
            </w:numPr>
            <w:ind w:hanging="360"/>
          </w:pPr>
        </w:pPrChange>
      </w:pPr>
      <w:del w:id="203" w:author="Ganz-Ratzat, Phoenix" w:date="2023-04-02T10:58:00Z">
        <w:r w:rsidDel="007F3F28">
          <w:delText>When removing a team from a predicted bracket slot, the team is also removed from any Higher rounds of the bracket</w:delText>
        </w:r>
      </w:del>
    </w:p>
    <w:p w14:paraId="3FA196E8" w14:textId="139EE57D" w:rsidR="0049728B" w:rsidRPr="0049728B" w:rsidDel="007F3F28" w:rsidRDefault="0049728B">
      <w:pPr>
        <w:pStyle w:val="ListParagraph"/>
        <w:rPr>
          <w:del w:id="204" w:author="Ganz-Ratzat, Phoenix" w:date="2023-04-02T10:58:00Z"/>
          <w:b/>
        </w:rPr>
        <w:pPrChange w:id="205" w:author="Ganz-Ratzat, Phoenix" w:date="2023-04-06T21:19:00Z">
          <w:pPr>
            <w:pStyle w:val="ListParagraph"/>
            <w:numPr>
              <w:ilvl w:val="1"/>
              <w:numId w:val="1"/>
            </w:numPr>
            <w:ind w:left="1440" w:hanging="360"/>
          </w:pPr>
        </w:pPrChange>
      </w:pPr>
      <w:del w:id="206" w:author="Ganz-Ratzat, Phoenix" w:date="2023-04-02T10:58:00Z">
        <w:r w:rsidDel="007F3F28">
          <w:delText>Each team that is removed from a certain position is also removed from their position further ahead.</w:delText>
        </w:r>
      </w:del>
    </w:p>
    <w:p w14:paraId="3527172D" w14:textId="3372A59C" w:rsidR="0049728B" w:rsidRPr="0049728B" w:rsidDel="007F3F28" w:rsidRDefault="0049728B">
      <w:pPr>
        <w:pStyle w:val="ListParagraph"/>
        <w:rPr>
          <w:del w:id="207" w:author="Ganz-Ratzat, Phoenix" w:date="2023-04-02T10:58:00Z"/>
          <w:b/>
        </w:rPr>
        <w:pPrChange w:id="208" w:author="Ganz-Ratzat, Phoenix" w:date="2023-04-06T21:19:00Z">
          <w:pPr>
            <w:pStyle w:val="ListParagraph"/>
            <w:numPr>
              <w:numId w:val="1"/>
            </w:numPr>
            <w:ind w:hanging="360"/>
          </w:pPr>
        </w:pPrChange>
      </w:pPr>
      <w:del w:id="209" w:author="Ganz-Ratzat, Phoenix" w:date="2023-04-02T10:58:00Z">
        <w:r w:rsidDel="007F3F28">
          <w:delText>Higher-Ranked teams have a higher chance of winning</w:delText>
        </w:r>
      </w:del>
    </w:p>
    <w:p w14:paraId="37B0F6EF" w14:textId="19E32C7B" w:rsidR="0049728B" w:rsidRPr="0049728B" w:rsidDel="007F3F28" w:rsidRDefault="0049728B">
      <w:pPr>
        <w:pStyle w:val="ListParagraph"/>
        <w:rPr>
          <w:del w:id="210" w:author="Ganz-Ratzat, Phoenix" w:date="2023-04-02T10:58:00Z"/>
          <w:b/>
        </w:rPr>
        <w:pPrChange w:id="211" w:author="Ganz-Ratzat, Phoenix" w:date="2023-04-06T21:19:00Z">
          <w:pPr>
            <w:pStyle w:val="ListParagraph"/>
            <w:numPr>
              <w:ilvl w:val="1"/>
              <w:numId w:val="1"/>
            </w:numPr>
            <w:ind w:left="1440" w:hanging="360"/>
          </w:pPr>
        </w:pPrChange>
      </w:pPr>
      <w:del w:id="212" w:author="Ganz-Ratzat, Phoenix" w:date="2023-04-02T10:58:00Z">
        <w:r w:rsidDel="007F3F28">
          <w:delText>Teams ranked will have a slight advantage when points are randomized to mimic a realistic game</w:delText>
        </w:r>
        <w:r w:rsidR="00674155" w:rsidDel="007F3F28">
          <w:delText xml:space="preserve"> based off of their rank</w:delText>
        </w:r>
        <w:r w:rsidDel="007F3F28">
          <w:delText>.</w:delText>
        </w:r>
      </w:del>
    </w:p>
    <w:p w14:paraId="1AFE03A5" w14:textId="753C0610" w:rsidR="00560D39" w:rsidDel="007F3F28" w:rsidRDefault="00560D39">
      <w:pPr>
        <w:pStyle w:val="ListParagraph"/>
        <w:rPr>
          <w:del w:id="213" w:author="Ganz-Ratzat, Phoenix" w:date="2023-04-02T10:58:00Z"/>
        </w:rPr>
        <w:pPrChange w:id="214" w:author="Ganz-Ratzat, Phoenix" w:date="2023-04-06T21:19:00Z">
          <w:pPr>
            <w:pStyle w:val="ListParagraph"/>
            <w:numPr>
              <w:numId w:val="1"/>
            </w:numPr>
            <w:ind w:hanging="360"/>
          </w:pPr>
        </w:pPrChange>
      </w:pPr>
      <w:del w:id="215" w:author="Ganz-Ratzat, Phoenix" w:date="2023-04-02T10:58:00Z">
        <w:r w:rsidDel="007F3F28">
          <w:delText>Create a login screen</w:delText>
        </w:r>
      </w:del>
    </w:p>
    <w:p w14:paraId="1DDE9C19" w14:textId="0B4D5DC3" w:rsidR="00560D39" w:rsidDel="007F3F28" w:rsidRDefault="00560D39">
      <w:pPr>
        <w:pStyle w:val="ListParagraph"/>
        <w:rPr>
          <w:del w:id="216" w:author="Ganz-Ratzat, Phoenix" w:date="2023-04-02T10:58:00Z"/>
        </w:rPr>
        <w:pPrChange w:id="217" w:author="Ganz-Ratzat, Phoenix" w:date="2023-04-06T21:19:00Z">
          <w:pPr>
            <w:pStyle w:val="ListParagraph"/>
            <w:numPr>
              <w:ilvl w:val="1"/>
              <w:numId w:val="1"/>
            </w:numPr>
            <w:ind w:left="1440" w:hanging="360"/>
          </w:pPr>
        </w:pPrChange>
      </w:pPr>
      <w:del w:id="218" w:author="Ganz-Ratzat, Phoenix" w:date="2023-04-02T10:58:00Z">
        <w:r w:rsidDel="007F3F28">
          <w:delText>Prompts user to enter credentials before filling out a bracket.</w:delText>
        </w:r>
      </w:del>
    </w:p>
    <w:p w14:paraId="001725AE" w14:textId="11D9E093" w:rsidR="005D5E22" w:rsidDel="007F3F28" w:rsidRDefault="005D5E22">
      <w:pPr>
        <w:pStyle w:val="ListParagraph"/>
        <w:rPr>
          <w:del w:id="219" w:author="Ganz-Ratzat, Phoenix" w:date="2023-04-02T10:58:00Z"/>
        </w:rPr>
        <w:pPrChange w:id="220" w:author="Ganz-Ratzat, Phoenix" w:date="2023-04-06T21:19:00Z">
          <w:pPr>
            <w:pStyle w:val="ListParagraph"/>
            <w:numPr>
              <w:ilvl w:val="1"/>
              <w:numId w:val="1"/>
            </w:numPr>
            <w:ind w:left="1440" w:hanging="360"/>
          </w:pPr>
        </w:pPrChange>
      </w:pPr>
      <w:del w:id="221" w:author="Ganz-Ratzat, Phoenix" w:date="2023-04-02T10:58:00Z">
        <w:r w:rsidDel="007F3F28">
          <w:delText>System should check to see if there is a bracket saved already, if so load the saved bracket. Otherwise an empty bracket should be generated.</w:delText>
        </w:r>
      </w:del>
    </w:p>
    <w:p w14:paraId="130D3957" w14:textId="5A49C803" w:rsidR="0049728B" w:rsidDel="007F3F28" w:rsidRDefault="0049728B">
      <w:pPr>
        <w:pStyle w:val="ListParagraph"/>
        <w:rPr>
          <w:del w:id="222" w:author="Ganz-Ratzat, Phoenix" w:date="2023-04-02T10:58:00Z"/>
        </w:rPr>
        <w:pPrChange w:id="223" w:author="Ganz-Ratzat, Phoenix" w:date="2023-04-06T21:19:00Z">
          <w:pPr>
            <w:pStyle w:val="ListParagraph"/>
            <w:numPr>
              <w:ilvl w:val="1"/>
              <w:numId w:val="1"/>
            </w:numPr>
            <w:ind w:left="1440" w:hanging="360"/>
          </w:pPr>
        </w:pPrChange>
      </w:pPr>
      <w:del w:id="224" w:author="Ganz-Ratzat, Phoenix" w:date="2023-04-02T10:58:00Z">
        <w:r w:rsidDel="007F3F28">
          <w:delText>Place the username in a dropdown menu once the user fills out a bracket this will allow the brackets to be stored and returned.</w:delText>
        </w:r>
      </w:del>
    </w:p>
    <w:p w14:paraId="7D5D69C3" w14:textId="5E30461C" w:rsidR="00560D39" w:rsidDel="007F3F28" w:rsidRDefault="00560D39">
      <w:pPr>
        <w:pStyle w:val="ListParagraph"/>
        <w:rPr>
          <w:del w:id="225" w:author="Ganz-Ratzat, Phoenix" w:date="2023-04-02T10:58:00Z"/>
        </w:rPr>
        <w:pPrChange w:id="226" w:author="Ganz-Ratzat, Phoenix" w:date="2023-04-06T21:19:00Z">
          <w:pPr>
            <w:pStyle w:val="ListParagraph"/>
            <w:numPr>
              <w:numId w:val="1"/>
            </w:numPr>
            <w:ind w:hanging="360"/>
          </w:pPr>
        </w:pPrChange>
      </w:pPr>
      <w:del w:id="227" w:author="Ganz-Ratzat, Phoenix" w:date="2023-04-02T10:58:00Z">
        <w:r w:rsidDel="007F3F28">
          <w:delText xml:space="preserve">First 32 </w:delText>
        </w:r>
        <w:r w:rsidR="005D5E22" w:rsidDel="007F3F28">
          <w:delText>matches</w:delText>
        </w:r>
        <w:r w:rsidDel="007F3F28">
          <w:delText xml:space="preserve"> are pre-determined</w:delText>
        </w:r>
      </w:del>
    </w:p>
    <w:p w14:paraId="03AF5D51" w14:textId="3595AD5C" w:rsidR="00560D39" w:rsidDel="007F3F28" w:rsidRDefault="00560D39">
      <w:pPr>
        <w:pStyle w:val="ListParagraph"/>
        <w:rPr>
          <w:del w:id="228" w:author="Ganz-Ratzat, Phoenix" w:date="2023-04-02T10:58:00Z"/>
        </w:rPr>
        <w:pPrChange w:id="229" w:author="Ganz-Ratzat, Phoenix" w:date="2023-04-06T21:19:00Z">
          <w:pPr>
            <w:pStyle w:val="ListParagraph"/>
            <w:numPr>
              <w:ilvl w:val="1"/>
              <w:numId w:val="1"/>
            </w:numPr>
            <w:ind w:left="1440" w:hanging="360"/>
          </w:pPr>
        </w:pPrChange>
      </w:pPr>
      <w:del w:id="230" w:author="Ganz-Ratzat, Phoenix" w:date="2023-04-02T10:58:00Z">
        <w:r w:rsidDel="007F3F28">
          <w:delText>Teams compete all year to make this tournament therefore the first round games are already decided.</w:delText>
        </w:r>
      </w:del>
    </w:p>
    <w:p w14:paraId="799B970F" w14:textId="0AB5F03C" w:rsidR="00560D39" w:rsidDel="007F3F28" w:rsidRDefault="00C955A1">
      <w:pPr>
        <w:pStyle w:val="ListParagraph"/>
        <w:rPr>
          <w:del w:id="231" w:author="Ganz-Ratzat, Phoenix" w:date="2023-04-02T10:58:00Z"/>
        </w:rPr>
        <w:pPrChange w:id="232" w:author="Ganz-Ratzat, Phoenix" w:date="2023-04-06T21:19:00Z">
          <w:pPr>
            <w:pStyle w:val="ListParagraph"/>
            <w:numPr>
              <w:numId w:val="1"/>
            </w:numPr>
            <w:ind w:hanging="360"/>
          </w:pPr>
        </w:pPrChange>
      </w:pPr>
      <w:del w:id="233" w:author="Ganz-Ratzat, Phoenix" w:date="2023-04-02T10:58:00Z">
        <w:r w:rsidDel="007F3F28">
          <w:delText>Once Logged-in load 1 empty bracket with 64 teams</w:delText>
        </w:r>
      </w:del>
    </w:p>
    <w:p w14:paraId="60FF01D9" w14:textId="778F91D8" w:rsidR="00C955A1" w:rsidDel="007F3F28" w:rsidRDefault="00C955A1">
      <w:pPr>
        <w:pStyle w:val="ListParagraph"/>
        <w:rPr>
          <w:del w:id="234" w:author="Ganz-Ratzat, Phoenix" w:date="2023-04-02T10:58:00Z"/>
        </w:rPr>
        <w:pPrChange w:id="235" w:author="Ganz-Ratzat, Phoenix" w:date="2023-04-06T21:19:00Z">
          <w:pPr>
            <w:pStyle w:val="ListParagraph"/>
            <w:numPr>
              <w:ilvl w:val="1"/>
              <w:numId w:val="1"/>
            </w:numPr>
            <w:ind w:left="1440" w:hanging="360"/>
          </w:pPr>
        </w:pPrChange>
      </w:pPr>
      <w:del w:id="236" w:author="Ganz-Ratzat, Phoenix" w:date="2023-04-02T10:58:00Z">
        <w:r w:rsidDel="007F3F28">
          <w:delText>This bracket will be where the user decides which teams will win</w:delText>
        </w:r>
      </w:del>
    </w:p>
    <w:p w14:paraId="31F6D526" w14:textId="4466F6AB" w:rsidR="00C955A1" w:rsidDel="007F3F28" w:rsidRDefault="00C955A1">
      <w:pPr>
        <w:pStyle w:val="ListParagraph"/>
        <w:rPr>
          <w:del w:id="237" w:author="Ganz-Ratzat, Phoenix" w:date="2023-04-02T10:58:00Z"/>
        </w:rPr>
        <w:pPrChange w:id="238" w:author="Ganz-Ratzat, Phoenix" w:date="2023-04-06T21:19:00Z">
          <w:pPr>
            <w:pStyle w:val="ListParagraph"/>
            <w:numPr>
              <w:numId w:val="1"/>
            </w:numPr>
            <w:ind w:hanging="360"/>
          </w:pPr>
        </w:pPrChange>
      </w:pPr>
      <w:del w:id="239" w:author="Ganz-Ratzat, Phoenix" w:date="2023-04-02T10:58:00Z">
        <w:r w:rsidDel="007F3F28">
          <w:delText>User clicks a team they think will win the game</w:delText>
        </w:r>
      </w:del>
    </w:p>
    <w:p w14:paraId="655BDB2F" w14:textId="6DB186A9" w:rsidR="00C955A1" w:rsidDel="007F3F28" w:rsidRDefault="00C955A1">
      <w:pPr>
        <w:pStyle w:val="ListParagraph"/>
        <w:rPr>
          <w:del w:id="240" w:author="Ganz-Ratzat, Phoenix" w:date="2023-04-02T10:58:00Z"/>
        </w:rPr>
        <w:pPrChange w:id="241" w:author="Ganz-Ratzat, Phoenix" w:date="2023-04-06T21:19:00Z">
          <w:pPr>
            <w:pStyle w:val="ListParagraph"/>
            <w:numPr>
              <w:ilvl w:val="1"/>
              <w:numId w:val="1"/>
            </w:numPr>
            <w:ind w:left="1440" w:hanging="360"/>
          </w:pPr>
        </w:pPrChange>
      </w:pPr>
      <w:del w:id="242" w:author="Ganz-Ratzat, Phoenix" w:date="2023-04-02T10:58:00Z">
        <w:r w:rsidDel="007F3F28">
          <w:delText>Once a team is clicked the team will automatically populate the next rounds bracket spot.</w:delText>
        </w:r>
      </w:del>
    </w:p>
    <w:p w14:paraId="0FF485C0" w14:textId="5022B9D0" w:rsidR="00C955A1" w:rsidDel="007F3F28" w:rsidRDefault="005D5E22">
      <w:pPr>
        <w:pStyle w:val="ListParagraph"/>
        <w:rPr>
          <w:del w:id="243" w:author="Ganz-Ratzat, Phoenix" w:date="2023-04-02T10:58:00Z"/>
        </w:rPr>
        <w:pPrChange w:id="244" w:author="Ganz-Ratzat, Phoenix" w:date="2023-04-06T21:19:00Z">
          <w:pPr>
            <w:pStyle w:val="ListParagraph"/>
            <w:numPr>
              <w:numId w:val="1"/>
            </w:numPr>
            <w:ind w:hanging="360"/>
          </w:pPr>
        </w:pPrChange>
      </w:pPr>
      <w:del w:id="245" w:author="Ganz-Ratzat, Phoenix" w:date="2023-04-02T10:58:00Z">
        <w:r w:rsidDel="007F3F28">
          <w:delText>Provide a finalize functionality</w:delText>
        </w:r>
      </w:del>
    </w:p>
    <w:p w14:paraId="32BBCAE7" w14:textId="1B7EC740" w:rsidR="00C955A1" w:rsidDel="007F3F28" w:rsidRDefault="005D5E22">
      <w:pPr>
        <w:pStyle w:val="ListParagraph"/>
        <w:rPr>
          <w:del w:id="246" w:author="Ganz-Ratzat, Phoenix" w:date="2023-04-02T10:58:00Z"/>
        </w:rPr>
        <w:pPrChange w:id="247" w:author="Ganz-Ratzat, Phoenix" w:date="2023-04-06T21:19:00Z">
          <w:pPr>
            <w:pStyle w:val="ListParagraph"/>
            <w:numPr>
              <w:ilvl w:val="1"/>
              <w:numId w:val="1"/>
            </w:numPr>
            <w:ind w:left="1440" w:hanging="360"/>
          </w:pPr>
        </w:pPrChange>
      </w:pPr>
      <w:del w:id="248" w:author="Ganz-Ratzat, Phoenix" w:date="2023-04-02T10:58:00Z">
        <w:r w:rsidDel="007F3F28">
          <w:delText>When the user finalizes their bracket, it will be saved in a serialized format</w:delText>
        </w:r>
      </w:del>
    </w:p>
    <w:p w14:paraId="6963C393" w14:textId="6CFD0C59" w:rsidR="00C955A1" w:rsidDel="007F3F28" w:rsidRDefault="00C955A1">
      <w:pPr>
        <w:pStyle w:val="ListParagraph"/>
        <w:rPr>
          <w:del w:id="249" w:author="Ganz-Ratzat, Phoenix" w:date="2023-04-02T10:58:00Z"/>
        </w:rPr>
        <w:pPrChange w:id="250" w:author="Ganz-Ratzat, Phoenix" w:date="2023-04-06T21:19:00Z">
          <w:pPr>
            <w:pStyle w:val="ListParagraph"/>
            <w:numPr>
              <w:ilvl w:val="1"/>
              <w:numId w:val="1"/>
            </w:numPr>
            <w:ind w:left="1440" w:hanging="360"/>
          </w:pPr>
        </w:pPrChange>
      </w:pPr>
      <w:del w:id="251" w:author="Ganz-Ratzat, Phoenix" w:date="2023-04-02T10:58:00Z">
        <w:r w:rsidDel="007F3F28">
          <w:delText>Once finalize button is selected the “Simulate Tournament” button should appear.</w:delText>
        </w:r>
      </w:del>
    </w:p>
    <w:p w14:paraId="3352DF6E" w14:textId="323543CB" w:rsidR="00C955A1" w:rsidDel="007F3F28" w:rsidRDefault="00C955A1">
      <w:pPr>
        <w:pStyle w:val="ListParagraph"/>
        <w:rPr>
          <w:del w:id="252" w:author="Ganz-Ratzat, Phoenix" w:date="2023-04-02T10:58:00Z"/>
        </w:rPr>
        <w:pPrChange w:id="253" w:author="Ganz-Ratzat, Phoenix" w:date="2023-04-06T21:19:00Z">
          <w:pPr>
            <w:pStyle w:val="ListParagraph"/>
            <w:numPr>
              <w:numId w:val="1"/>
            </w:numPr>
            <w:ind w:hanging="360"/>
          </w:pPr>
        </w:pPrChange>
      </w:pPr>
      <w:del w:id="254" w:author="Ganz-Ratzat, Phoenix" w:date="2023-04-02T10:58:00Z">
        <w:r w:rsidDel="007F3F28">
          <w:delText>Simulate Tournament Button.</w:delText>
        </w:r>
      </w:del>
    </w:p>
    <w:p w14:paraId="0D525090" w14:textId="3E815512" w:rsidR="00C955A1" w:rsidDel="007F3F28" w:rsidRDefault="00C955A1">
      <w:pPr>
        <w:pStyle w:val="ListParagraph"/>
        <w:rPr>
          <w:del w:id="255" w:author="Ganz-Ratzat, Phoenix" w:date="2023-04-02T10:58:00Z"/>
        </w:rPr>
        <w:pPrChange w:id="256" w:author="Ganz-Ratzat, Phoenix" w:date="2023-04-06T21:19:00Z">
          <w:pPr>
            <w:pStyle w:val="ListParagraph"/>
            <w:numPr>
              <w:ilvl w:val="1"/>
              <w:numId w:val="1"/>
            </w:numPr>
            <w:ind w:left="1440" w:hanging="360"/>
          </w:pPr>
        </w:pPrChange>
      </w:pPr>
      <w:del w:id="257" w:author="Ganz-Ratzat, Phoenix" w:date="2023-04-02T10:58:00Z">
        <w:r w:rsidDel="007F3F28">
          <w:delText>This is what simulates the actual tournament, all games are simulated. After simulation display each games score AND display how many points user earned based off of correct predictions</w:delText>
        </w:r>
      </w:del>
    </w:p>
    <w:p w14:paraId="29E9505F" w14:textId="39F566FA" w:rsidR="00C955A1" w:rsidDel="007F3F28" w:rsidRDefault="00C955A1">
      <w:pPr>
        <w:pStyle w:val="ListParagraph"/>
        <w:rPr>
          <w:del w:id="258" w:author="Ganz-Ratzat, Phoenix" w:date="2023-04-02T10:58:00Z"/>
        </w:rPr>
        <w:pPrChange w:id="259" w:author="Ganz-Ratzat, Phoenix" w:date="2023-04-06T21:19:00Z">
          <w:pPr>
            <w:pStyle w:val="ListParagraph"/>
            <w:numPr>
              <w:ilvl w:val="1"/>
              <w:numId w:val="1"/>
            </w:numPr>
            <w:ind w:left="1440" w:hanging="360"/>
          </w:pPr>
        </w:pPrChange>
      </w:pPr>
      <w:del w:id="260" w:author="Ganz-Ratzat, Phoenix" w:date="2023-04-02T10:58:00Z">
        <w:r w:rsidDel="007F3F28">
          <w:delText>Each game is randomized (50-125 points)</w:delText>
        </w:r>
      </w:del>
    </w:p>
    <w:p w14:paraId="76BD1EDB" w14:textId="3FDA92E2" w:rsidR="00C955A1" w:rsidDel="007F3F28" w:rsidRDefault="00C955A1">
      <w:pPr>
        <w:pStyle w:val="ListParagraph"/>
        <w:rPr>
          <w:del w:id="261" w:author="Ganz-Ratzat, Phoenix" w:date="2023-04-02T10:58:00Z"/>
        </w:rPr>
        <w:pPrChange w:id="262" w:author="Ganz-Ratzat, Phoenix" w:date="2023-04-06T21:19:00Z">
          <w:pPr>
            <w:pStyle w:val="ListParagraph"/>
            <w:numPr>
              <w:numId w:val="1"/>
            </w:numPr>
            <w:ind w:hanging="360"/>
          </w:pPr>
        </w:pPrChange>
      </w:pPr>
      <w:del w:id="263" w:author="Ganz-Ratzat, Phoenix" w:date="2023-04-02T10:58:00Z">
        <w:r w:rsidDel="007F3F28">
          <w:delText xml:space="preserve">Save user name associated with </w:delText>
        </w:r>
        <w:r w:rsidR="00400074" w:rsidDel="007F3F28">
          <w:delText>their</w:delText>
        </w:r>
        <w:r w:rsidDel="007F3F28">
          <w:delText xml:space="preserve"> bracket</w:delText>
        </w:r>
      </w:del>
    </w:p>
    <w:p w14:paraId="5055A94D" w14:textId="2B87667D" w:rsidR="00C955A1" w:rsidDel="007F3F28" w:rsidRDefault="00C955A1">
      <w:pPr>
        <w:pStyle w:val="ListParagraph"/>
        <w:rPr>
          <w:del w:id="264" w:author="Ganz-Ratzat, Phoenix" w:date="2023-04-02T10:58:00Z"/>
        </w:rPr>
        <w:pPrChange w:id="265" w:author="Ganz-Ratzat, Phoenix" w:date="2023-04-06T21:19:00Z">
          <w:pPr>
            <w:pStyle w:val="ListParagraph"/>
            <w:numPr>
              <w:ilvl w:val="1"/>
              <w:numId w:val="1"/>
            </w:numPr>
            <w:ind w:left="1440" w:hanging="360"/>
          </w:pPr>
        </w:pPrChange>
      </w:pPr>
      <w:del w:id="266" w:author="Ganz-Ratzat, Phoenix" w:date="2023-04-02T10:58:00Z">
        <w:r w:rsidDel="007F3F28">
          <w:delText>Each user should be associated with a bracket, this will allow the user to look at which teams their competition has selected to win.</w:delText>
        </w:r>
      </w:del>
    </w:p>
    <w:p w14:paraId="014CBEA0" w14:textId="63675EA0" w:rsidR="00400074" w:rsidDel="007F3F28" w:rsidRDefault="00400074">
      <w:pPr>
        <w:pStyle w:val="ListParagraph"/>
        <w:rPr>
          <w:del w:id="267" w:author="Ganz-Ratzat, Phoenix" w:date="2023-04-02T10:58:00Z"/>
        </w:rPr>
        <w:pPrChange w:id="268" w:author="Ganz-Ratzat, Phoenix" w:date="2023-04-06T21:19:00Z">
          <w:pPr>
            <w:pStyle w:val="ListParagraph"/>
            <w:numPr>
              <w:ilvl w:val="1"/>
              <w:numId w:val="1"/>
            </w:numPr>
            <w:ind w:left="1440" w:hanging="360"/>
          </w:pPr>
        </w:pPrChange>
      </w:pPr>
      <w:del w:id="269" w:author="Ganz-Ratzat, Phoenix" w:date="2023-04-02T10:58:00Z">
        <w:r w:rsidDel="007F3F28">
          <w:delText>Store User names in a drop down list, once selected the selected users bracket will be displayed.</w:delText>
        </w:r>
      </w:del>
    </w:p>
    <w:p w14:paraId="7839B6D2" w14:textId="13B3BFA4" w:rsidR="00C955A1" w:rsidDel="007F3F28" w:rsidRDefault="00C955A1">
      <w:pPr>
        <w:pStyle w:val="ListParagraph"/>
        <w:rPr>
          <w:del w:id="270" w:author="Ganz-Ratzat, Phoenix" w:date="2023-04-02T10:58:00Z"/>
        </w:rPr>
        <w:pPrChange w:id="271" w:author="Ganz-Ratzat, Phoenix" w:date="2023-04-06T21:19:00Z">
          <w:pPr>
            <w:pStyle w:val="ListParagraph"/>
            <w:numPr>
              <w:numId w:val="1"/>
            </w:numPr>
            <w:ind w:hanging="360"/>
          </w:pPr>
        </w:pPrChange>
      </w:pPr>
      <w:del w:id="272" w:author="Ganz-Ratzat, Phoenix" w:date="2023-04-02T10:58:00Z">
        <w:r w:rsidDel="007F3F28">
          <w:delText>User with the most amount of points wins the tournament.</w:delText>
        </w:r>
      </w:del>
    </w:p>
    <w:p w14:paraId="5927870E" w14:textId="2479DF0D" w:rsidR="00C955A1" w:rsidDel="007F3F28" w:rsidRDefault="00C955A1">
      <w:pPr>
        <w:pStyle w:val="ListParagraph"/>
        <w:rPr>
          <w:del w:id="273" w:author="Ganz-Ratzat, Phoenix" w:date="2023-04-02T10:58:00Z"/>
        </w:rPr>
        <w:pPrChange w:id="274" w:author="Ganz-Ratzat, Phoenix" w:date="2023-04-06T21:19:00Z">
          <w:pPr>
            <w:pStyle w:val="ListParagraph"/>
            <w:numPr>
              <w:ilvl w:val="1"/>
              <w:numId w:val="1"/>
            </w:numPr>
            <w:ind w:left="1440" w:hanging="360"/>
          </w:pPr>
        </w:pPrChange>
      </w:pPr>
      <w:del w:id="275" w:author="Ganz-Ratzat, Phoenix" w:date="2023-04-02T10:58:00Z">
        <w:r w:rsidDel="007F3F28">
          <w:delText xml:space="preserve">Each correct prediction earns a certain amount of points depending on a certain round of the tournament. These are the </w:delText>
        </w:r>
        <w:r w:rsidR="00400074" w:rsidDel="007F3F28">
          <w:delText>user’s</w:delText>
        </w:r>
        <w:r w:rsidDel="007F3F28">
          <w:delText xml:space="preserve"> points which will be added and compared to other users brackets. The highest amount of user points wins the tournament.</w:delText>
        </w:r>
      </w:del>
    </w:p>
    <w:p w14:paraId="5C7517B3" w14:textId="1D5798EE" w:rsidR="00C955A1" w:rsidDel="007F3F28" w:rsidRDefault="00C955A1">
      <w:pPr>
        <w:pStyle w:val="ListParagraph"/>
        <w:rPr>
          <w:del w:id="276" w:author="Ganz-Ratzat, Phoenix" w:date="2023-04-02T10:58:00Z"/>
        </w:rPr>
        <w:pPrChange w:id="277" w:author="Ganz-Ratzat, Phoenix" w:date="2023-04-06T21:19:00Z">
          <w:pPr>
            <w:pStyle w:val="ListParagraph"/>
            <w:numPr>
              <w:numId w:val="1"/>
            </w:numPr>
            <w:ind w:hanging="360"/>
          </w:pPr>
        </w:pPrChange>
      </w:pPr>
      <w:del w:id="278" w:author="Ganz-Ratzat, Phoenix" w:date="2023-04-02T10:58:00Z">
        <w:r w:rsidDel="007F3F28">
          <w:delText>After simulation is complete navigate the user to the ranking table</w:delText>
        </w:r>
      </w:del>
    </w:p>
    <w:p w14:paraId="131B1249" w14:textId="7AE19FA0" w:rsidR="00400074" w:rsidDel="007F3F28" w:rsidRDefault="00C955A1">
      <w:pPr>
        <w:pStyle w:val="ListParagraph"/>
        <w:rPr>
          <w:del w:id="279" w:author="Ganz-Ratzat, Phoenix" w:date="2023-04-02T10:58:00Z"/>
        </w:rPr>
        <w:pPrChange w:id="280" w:author="Ganz-Ratzat, Phoenix" w:date="2023-04-06T21:19:00Z">
          <w:pPr>
            <w:pStyle w:val="ListParagraph"/>
            <w:numPr>
              <w:ilvl w:val="1"/>
              <w:numId w:val="1"/>
            </w:numPr>
            <w:ind w:left="1440" w:hanging="360"/>
          </w:pPr>
        </w:pPrChange>
      </w:pPr>
      <w:del w:id="281" w:author="Ganz-Ratzat, Phoenix" w:date="2023-04-02T10:58:00Z">
        <w:r w:rsidDel="007F3F28">
          <w:delText xml:space="preserve">This table consists of “User Name” “User Points” “User Winning Team” this table should be sorted by the amount of user points from highest to lowest. The </w:delText>
        </w:r>
        <w:r w:rsidR="00400074" w:rsidDel="007F3F28">
          <w:delText>Highest points win the tournament.</w:delText>
        </w:r>
      </w:del>
    </w:p>
    <w:bookmarkEnd w:id="7"/>
    <w:p w14:paraId="10992F59" w14:textId="77777777" w:rsidR="00400074" w:rsidDel="005229AC" w:rsidRDefault="00400074">
      <w:pPr>
        <w:pStyle w:val="ListParagraph"/>
        <w:rPr>
          <w:del w:id="282" w:author="Ganz-Ratzat, Phoenix" w:date="2023-04-06T21:19:00Z"/>
        </w:rPr>
        <w:pPrChange w:id="283" w:author="Ganz-Ratzat, Phoenix" w:date="2023-04-06T21:19:00Z">
          <w:pPr>
            <w:pStyle w:val="ListParagraph"/>
            <w:ind w:left="1440"/>
          </w:pPr>
        </w:pPrChange>
      </w:pPr>
    </w:p>
    <w:p w14:paraId="5FBA1EFB" w14:textId="77777777" w:rsidR="009A6C83" w:rsidDel="005229AC" w:rsidRDefault="009A6C83">
      <w:pPr>
        <w:pStyle w:val="ListParagraph"/>
        <w:rPr>
          <w:del w:id="284" w:author="Ganz-Ratzat, Phoenix" w:date="2023-04-06T21:19:00Z"/>
        </w:rPr>
        <w:pPrChange w:id="285" w:author="Ganz-Ratzat, Phoenix" w:date="2023-04-06T21:19:00Z">
          <w:pPr>
            <w:pStyle w:val="ListParagraph"/>
            <w:ind w:left="1440"/>
          </w:pPr>
        </w:pPrChange>
      </w:pPr>
    </w:p>
    <w:p w14:paraId="02435F20" w14:textId="77777777" w:rsidR="00172428" w:rsidRDefault="00172428">
      <w:pPr>
        <w:pStyle w:val="ListParagraph"/>
        <w:pPrChange w:id="286" w:author="Ganz-Ratzat, Phoenix" w:date="2023-04-06T21:19:00Z">
          <w:pPr>
            <w:pStyle w:val="ListParagraph"/>
            <w:ind w:left="1440"/>
          </w:pPr>
        </w:pPrChange>
      </w:pPr>
    </w:p>
    <w:p w14:paraId="6DA4FD3A" w14:textId="37544F6A" w:rsidR="00172428" w:rsidRDefault="00172428" w:rsidP="00400074">
      <w:pPr>
        <w:pStyle w:val="ListParagraph"/>
        <w:ind w:left="1440"/>
        <w:rPr>
          <w:ins w:id="287" w:author="Spiezio, Andrew" w:date="2023-04-07T22:01:00Z"/>
        </w:rPr>
      </w:pPr>
    </w:p>
    <w:p w14:paraId="387778B7" w14:textId="22920E80" w:rsidR="00882919" w:rsidRDefault="00882919" w:rsidP="00400074">
      <w:pPr>
        <w:pStyle w:val="ListParagraph"/>
        <w:ind w:left="1440"/>
        <w:rPr>
          <w:ins w:id="288" w:author="Spiezio, Andrew" w:date="2023-04-07T22:01:00Z"/>
        </w:rPr>
      </w:pPr>
    </w:p>
    <w:p w14:paraId="58430277" w14:textId="77777777" w:rsidR="00882919" w:rsidRDefault="00882919" w:rsidP="00400074">
      <w:pPr>
        <w:pStyle w:val="ListParagraph"/>
        <w:ind w:left="1440"/>
      </w:pPr>
    </w:p>
    <w:p w14:paraId="6D939986" w14:textId="6D9D347F" w:rsidR="00172428" w:rsidRDefault="00400074" w:rsidP="00400074">
      <w:pPr>
        <w:rPr>
          <w:ins w:id="289" w:author="Spiezio, Andrew" w:date="2023-04-06T23:14:00Z"/>
          <w:b/>
        </w:rPr>
      </w:pPr>
      <w:r w:rsidRPr="00642F97">
        <w:rPr>
          <w:b/>
        </w:rPr>
        <w:t>Usability</w:t>
      </w:r>
    </w:p>
    <w:p w14:paraId="633AC93D" w14:textId="71AC538D" w:rsidR="00882919" w:rsidRPr="00642F97" w:rsidDel="00882919" w:rsidRDefault="00E94210" w:rsidP="00400074">
      <w:pPr>
        <w:rPr>
          <w:del w:id="290" w:author="Spiezio, Andrew" w:date="2023-04-07T22:00:00Z"/>
          <w:b/>
        </w:rPr>
      </w:pPr>
      <w:ins w:id="291" w:author="Spiezio, Andrew" w:date="2023-04-06T23:14:00Z">
        <w:r>
          <w:rPr>
            <w:b/>
          </w:rPr>
          <w:t>What visual</w:t>
        </w:r>
      </w:ins>
      <w:ins w:id="292" w:author="Spiezio, Andrew" w:date="2023-04-07T21:29:00Z">
        <w:r w:rsidR="00C614A3">
          <w:rPr>
            <w:b/>
          </w:rPr>
          <w:t>/technical</w:t>
        </w:r>
      </w:ins>
      <w:ins w:id="293" w:author="Spiezio, Andrew" w:date="2023-04-06T23:14:00Z">
        <w:r>
          <w:rPr>
            <w:b/>
          </w:rPr>
          <w:t xml:space="preserve"> aspects appeal to the user when using the applicati</w:t>
        </w:r>
      </w:ins>
      <w:ins w:id="294" w:author="Spiezio, Andrew" w:date="2023-04-06T23:15:00Z">
        <w:r>
          <w:rPr>
            <w:b/>
          </w:rPr>
          <w:t>on?</w:t>
        </w:r>
      </w:ins>
    </w:p>
    <w:p w14:paraId="52759966" w14:textId="2A9E1C18" w:rsidR="00400074" w:rsidRPr="00882919" w:rsidDel="00882919" w:rsidRDefault="00400074">
      <w:pPr>
        <w:numPr>
          <w:ilvl w:val="0"/>
          <w:numId w:val="4"/>
        </w:numPr>
        <w:ind w:left="0"/>
        <w:rPr>
          <w:del w:id="295" w:author="Spiezio, Andrew" w:date="2023-04-07T21:57:00Z"/>
          <w:color w:val="FF0000"/>
          <w:rPrChange w:id="296" w:author="Spiezio, Andrew" w:date="2023-04-07T22:00:00Z">
            <w:rPr>
              <w:del w:id="297" w:author="Spiezio, Andrew" w:date="2023-04-07T21:57:00Z"/>
            </w:rPr>
          </w:rPrChange>
        </w:rPr>
        <w:pPrChange w:id="298" w:author="Spiezio, Andrew" w:date="2023-04-07T22:00:00Z">
          <w:pPr>
            <w:pStyle w:val="ListParagraph"/>
            <w:numPr>
              <w:numId w:val="4"/>
            </w:numPr>
            <w:ind w:hanging="360"/>
          </w:pPr>
        </w:pPrChange>
      </w:pPr>
      <w:del w:id="299" w:author="Spiezio, Andrew" w:date="2023-04-07T22:00:00Z">
        <w:r w:rsidRPr="00882919" w:rsidDel="00882919">
          <w:rPr>
            <w:color w:val="FF0000"/>
            <w:rPrChange w:id="300" w:author="Spiezio, Andrew" w:date="2023-04-07T22:00:00Z">
              <w:rPr/>
            </w:rPrChange>
          </w:rPr>
          <w:delText>Scalable GUI</w:delText>
        </w:r>
      </w:del>
    </w:p>
    <w:p w14:paraId="048AB14E" w14:textId="1DD5CA5F" w:rsidR="00400074" w:rsidRPr="00882919" w:rsidDel="00882919" w:rsidRDefault="00400074">
      <w:pPr>
        <w:rPr>
          <w:del w:id="301" w:author="Spiezio, Andrew" w:date="2023-04-07T21:58:00Z"/>
        </w:rPr>
        <w:pPrChange w:id="302" w:author="Spiezio, Andrew" w:date="2023-04-07T22:00:00Z">
          <w:pPr>
            <w:pStyle w:val="ListParagraph"/>
            <w:numPr>
              <w:ilvl w:val="1"/>
              <w:numId w:val="4"/>
            </w:numPr>
            <w:ind w:left="1440" w:hanging="360"/>
          </w:pPr>
        </w:pPrChange>
      </w:pPr>
      <w:del w:id="303" w:author="Spiezio, Andrew" w:date="2023-04-07T21:27:00Z">
        <w:r w:rsidRPr="00882919" w:rsidDel="00C614A3">
          <w:delText>Elements in the GUI should resize once the GUI frame is resized.</w:delText>
        </w:r>
      </w:del>
    </w:p>
    <w:p w14:paraId="78EF9823" w14:textId="7C418206" w:rsidR="00ED0368" w:rsidRPr="00882919" w:rsidDel="00C614A3" w:rsidRDefault="00ED0368">
      <w:pPr>
        <w:rPr>
          <w:ins w:id="304" w:author="Ganz-Ratzat, Phoenix" w:date="2023-04-06T20:50:00Z"/>
          <w:del w:id="305" w:author="Spiezio, Andrew" w:date="2023-04-07T21:28:00Z"/>
        </w:rPr>
        <w:pPrChange w:id="306" w:author="Spiezio, Andrew" w:date="2023-04-07T22:00:00Z">
          <w:pPr>
            <w:pStyle w:val="ListParagraph"/>
            <w:numPr>
              <w:ilvl w:val="1"/>
              <w:numId w:val="4"/>
            </w:numPr>
            <w:ind w:left="1440" w:hanging="360"/>
          </w:pPr>
        </w:pPrChange>
      </w:pPr>
      <w:ins w:id="307" w:author="Ganz-Ratzat, Phoenix" w:date="2023-04-06T20:50:00Z">
        <w:del w:id="308" w:author="Spiezio, Andrew" w:date="2023-04-07T21:28:00Z">
          <w:r w:rsidDel="00C614A3">
            <w:delText>Each tournament will consist of 4 users.</w:delText>
          </w:r>
        </w:del>
      </w:ins>
    </w:p>
    <w:p w14:paraId="1B7E63F9" w14:textId="77777777" w:rsidR="00ED0368" w:rsidRDefault="00ED0368">
      <w:pPr>
        <w:rPr>
          <w:ins w:id="309" w:author="Ganz-Ratzat, Phoenix" w:date="2023-04-06T20:50:00Z"/>
        </w:rPr>
        <w:pPrChange w:id="310" w:author="Spiezio, Andrew" w:date="2023-04-07T22:00:00Z">
          <w:pPr>
            <w:pStyle w:val="ListParagraph"/>
            <w:numPr>
              <w:numId w:val="4"/>
            </w:numPr>
            <w:ind w:hanging="360"/>
          </w:pPr>
        </w:pPrChange>
      </w:pPr>
    </w:p>
    <w:p w14:paraId="33DF991A" w14:textId="03A6AE55" w:rsidR="00882919" w:rsidRDefault="00400074" w:rsidP="00400074">
      <w:pPr>
        <w:pStyle w:val="ListParagraph"/>
        <w:numPr>
          <w:ilvl w:val="0"/>
          <w:numId w:val="4"/>
        </w:numPr>
        <w:rPr>
          <w:ins w:id="311" w:author="Spiezio, Andrew" w:date="2023-04-07T22:00:00Z"/>
        </w:rPr>
      </w:pPr>
      <w:del w:id="312" w:author="Spiezio, Andrew" w:date="2023-04-07T22:00:00Z">
        <w:r w:rsidDel="00882919">
          <w:delText>Reset Button</w:delText>
        </w:r>
      </w:del>
      <w:ins w:id="313" w:author="Ganz-Ratzat, Phoenix" w:date="2023-04-05T20:04:00Z">
        <w:del w:id="314" w:author="Spiezio, Andrew" w:date="2023-04-07T22:00:00Z">
          <w:r w:rsidR="00A4444C" w:rsidDel="00882919">
            <w:delText>Undo</w:delText>
          </w:r>
        </w:del>
      </w:ins>
      <w:ins w:id="315" w:author="Spiezio, Andrew" w:date="2023-04-07T22:00:00Z">
        <w:r w:rsidR="00882919">
          <w:t>Scalable GUI</w:t>
        </w:r>
      </w:ins>
    </w:p>
    <w:p w14:paraId="2AA739CA" w14:textId="6B24A125" w:rsidR="00882919" w:rsidRPr="00882919" w:rsidRDefault="00882919" w:rsidP="00882919">
      <w:pPr>
        <w:pStyle w:val="ListParagraph"/>
        <w:numPr>
          <w:ilvl w:val="1"/>
          <w:numId w:val="4"/>
        </w:numPr>
        <w:rPr>
          <w:ins w:id="316" w:author="Spiezio, Andrew" w:date="2023-04-07T22:00:00Z"/>
          <w:rPrChange w:id="317" w:author="Spiezio, Andrew" w:date="2023-04-07T22:00:00Z">
            <w:rPr>
              <w:ins w:id="318" w:author="Spiezio, Andrew" w:date="2023-04-07T22:00:00Z"/>
              <w:color w:val="FF0000"/>
            </w:rPr>
          </w:rPrChange>
        </w:rPr>
      </w:pPr>
      <w:ins w:id="319" w:author="Spiezio, Andrew" w:date="2023-04-07T22:00:00Z">
        <w:r w:rsidRPr="00882919">
          <w:rPr>
            <w:color w:val="FF0000"/>
          </w:rPr>
          <w:t>The elements in the GUI adjust in size with the window size. Depending on screen size, scroll bars on the bottom and right side appear to assist in viewing each element of the bracket.</w:t>
        </w:r>
      </w:ins>
    </w:p>
    <w:p w14:paraId="7746FC0D" w14:textId="734927B0" w:rsidR="00882919" w:rsidRDefault="00882919" w:rsidP="00882919">
      <w:pPr>
        <w:pStyle w:val="ListParagraph"/>
        <w:numPr>
          <w:ilvl w:val="0"/>
          <w:numId w:val="4"/>
        </w:numPr>
      </w:pPr>
      <w:ins w:id="320" w:author="Spiezio, Andrew" w:date="2023-04-07T22:00:00Z">
        <w:r>
          <w:t>Undo</w:t>
        </w:r>
      </w:ins>
    </w:p>
    <w:p w14:paraId="15299A4D" w14:textId="6E8BC6EA" w:rsidR="00400074" w:rsidDel="00420926" w:rsidRDefault="00400074" w:rsidP="00400074">
      <w:pPr>
        <w:pStyle w:val="ListParagraph"/>
        <w:numPr>
          <w:ilvl w:val="1"/>
          <w:numId w:val="4"/>
        </w:numPr>
        <w:rPr>
          <w:del w:id="321" w:author="Ganz-Ratzat, Phoenix" w:date="2023-04-05T20:26:00Z"/>
        </w:rPr>
      </w:pPr>
      <w:del w:id="322" w:author="Ganz-Ratzat, Phoenix" w:date="2023-04-05T20:26:00Z">
        <w:r w:rsidDel="00420926">
          <w:delText xml:space="preserve">When this button is pressed the </w:delText>
        </w:r>
      </w:del>
      <w:del w:id="323" w:author="Ganz-Ratzat, Phoenix" w:date="2023-04-05T20:04:00Z">
        <w:r w:rsidDel="00A4444C">
          <w:delText>users</w:delText>
        </w:r>
      </w:del>
      <w:ins w:id="324" w:author="Ganz-Ratzat, Phoenix" w:date="2023-04-05T20:26:00Z">
        <w:r w:rsidR="00420926">
          <w:t>Users can</w:t>
        </w:r>
      </w:ins>
      <w:ins w:id="325" w:author="Spiezio, Andrew" w:date="2023-04-07T21:29:00Z">
        <w:r w:rsidR="00C614A3">
          <w:t xml:space="preserve"> choose</w:t>
        </w:r>
      </w:ins>
      <w:ins w:id="326" w:author="Spiezio, Andrew" w:date="2023-04-07T21:31:00Z">
        <w:r w:rsidR="00C614A3">
          <w:t xml:space="preserve"> to</w:t>
        </w:r>
      </w:ins>
      <w:ins w:id="327" w:author="Ganz-Ratzat, Phoenix" w:date="2023-04-05T20:26:00Z">
        <w:r w:rsidR="00420926">
          <w:t xml:space="preserve"> erase a </w:t>
        </w:r>
      </w:ins>
      <w:del w:id="328" w:author="Ganz-Ratzat, Phoenix" w:date="2023-04-05T20:26:00Z">
        <w:r w:rsidDel="00420926">
          <w:delText xml:space="preserve"> </w:delText>
        </w:r>
      </w:del>
      <w:r>
        <w:t>bracket</w:t>
      </w:r>
      <w:ins w:id="329" w:author="Ganz-Ratzat, Phoenix" w:date="2023-04-05T20:26:00Z">
        <w:r w:rsidR="00420926">
          <w:t xml:space="preserve"> or </w:t>
        </w:r>
      </w:ins>
      <w:ins w:id="330" w:author="Spiezio, Andrew" w:date="2023-04-07T21:31:00Z">
        <w:r w:rsidR="00C614A3">
          <w:t xml:space="preserve">a </w:t>
        </w:r>
      </w:ins>
      <w:ins w:id="331" w:author="Ganz-Ratzat, Phoenix" w:date="2023-04-05T20:26:00Z">
        <w:r w:rsidR="00420926">
          <w:t>division of</w:t>
        </w:r>
      </w:ins>
      <w:ins w:id="332" w:author="Spiezio, Andrew" w:date="2023-04-07T21:31:00Z">
        <w:r w:rsidR="00C614A3">
          <w:t xml:space="preserve"> a</w:t>
        </w:r>
      </w:ins>
      <w:ins w:id="333" w:author="Ganz-Ratzat, Phoenix" w:date="2023-04-05T20:26:00Z">
        <w:r w:rsidR="00420926">
          <w:t xml:space="preserve"> bracket,</w:t>
        </w:r>
      </w:ins>
      <w:del w:id="334" w:author="Ganz-Ratzat, Phoenix" w:date="2023-04-05T20:26:00Z">
        <w:r w:rsidDel="00420926">
          <w:delText xml:space="preserve"> is erased</w:delText>
        </w:r>
      </w:del>
      <w:r>
        <w:t xml:space="preserve"> so they can start from </w:t>
      </w:r>
      <w:del w:id="335" w:author="Ganz-Ratzat, Phoenix" w:date="2023-04-05T20:04:00Z">
        <w:r w:rsidDel="00A4444C">
          <w:delText>scratch</w:delText>
        </w:r>
      </w:del>
      <w:ins w:id="336" w:author="Ganz-Ratzat, Phoenix" w:date="2023-04-05T20:04:00Z">
        <w:r w:rsidR="00A4444C">
          <w:t>scratch</w:t>
        </w:r>
      </w:ins>
      <w:ins w:id="337" w:author="Spiezio, Andrew" w:date="2023-04-07T21:31:00Z">
        <w:r w:rsidR="00C614A3">
          <w:t xml:space="preserve"> in the</w:t>
        </w:r>
      </w:ins>
      <w:ins w:id="338" w:author="Spiezio, Andrew" w:date="2023-04-07T21:32:00Z">
        <w:r w:rsidR="00C614A3">
          <w:t>ir predictions</w:t>
        </w:r>
      </w:ins>
      <w:ins w:id="339" w:author="Ganz-Ratzat, Phoenix" w:date="2023-04-05T20:04:00Z">
        <w:r w:rsidR="00A4444C">
          <w:t>.</w:t>
        </w:r>
      </w:ins>
    </w:p>
    <w:p w14:paraId="12B88019" w14:textId="6FB87F36" w:rsidR="002936CA" w:rsidDel="00ED0368" w:rsidRDefault="00400074" w:rsidP="00ED0368">
      <w:pPr>
        <w:pStyle w:val="ListParagraph"/>
        <w:rPr>
          <w:del w:id="340" w:author="Ganz-Ratzat, Phoenix" w:date="2023-04-05T19:34:00Z"/>
        </w:rPr>
      </w:pPr>
      <w:del w:id="341" w:author="Ganz-Ratzat, Phoenix" w:date="2023-04-05T20:26:00Z">
        <w:r w:rsidDel="00420926">
          <w:delText>Once the finalize button is selected the reset button should not be visible</w:delText>
        </w:r>
      </w:del>
      <w:del w:id="342" w:author="Ganz-Ratzat, Phoenix" w:date="2023-04-04T11:32:00Z">
        <w:r w:rsidDel="00713D9A">
          <w:delText>.</w:delText>
        </w:r>
      </w:del>
      <w:moveToRangeStart w:id="343" w:author="Ganz-Ratzat, Phoenix" w:date="2023-04-05T19:30:00Z" w:name="move131615441"/>
      <w:moveTo w:id="344" w:author="Ganz-Ratzat, Phoenix" w:date="2023-04-05T19:30:00Z">
        <w:del w:id="345" w:author="Ganz-Ratzat, Phoenix" w:date="2023-04-06T20:50:00Z">
          <w:r w:rsidR="002936CA" w:rsidDel="00ED0368">
            <w:delText xml:space="preserve">Program should support up to </w:delText>
          </w:r>
        </w:del>
        <w:del w:id="346" w:author="Ganz-Ratzat, Phoenix" w:date="2023-04-05T19:30:00Z">
          <w:r w:rsidR="002936CA" w:rsidDel="002936CA">
            <w:delText>4</w:delText>
          </w:r>
        </w:del>
        <w:del w:id="347" w:author="Ganz-Ratzat, Phoenix" w:date="2023-04-06T20:50:00Z">
          <w:r w:rsidR="002936CA" w:rsidDel="00ED0368">
            <w:delText xml:space="preserve"> </w:delText>
          </w:r>
        </w:del>
        <w:del w:id="348" w:author="Ganz-Ratzat, Phoenix" w:date="2023-04-05T20:03:00Z">
          <w:r w:rsidR="002936CA" w:rsidDel="00A4444C">
            <w:delText>players</w:delText>
          </w:r>
        </w:del>
      </w:moveTo>
    </w:p>
    <w:p w14:paraId="09D5FE5B" w14:textId="29918B65" w:rsidR="002936CA" w:rsidDel="00ED0368" w:rsidRDefault="00ED0368" w:rsidP="00ED0368">
      <w:pPr>
        <w:pStyle w:val="ListParagraph"/>
        <w:rPr>
          <w:del w:id="349" w:author="Ganz-Ratzat, Phoenix" w:date="2023-04-05T19:33:00Z"/>
        </w:rPr>
      </w:pPr>
      <w:ins w:id="350" w:author="Ganz-Ratzat, Phoenix" w:date="2023-04-06T20:51:00Z">
        <w:r>
          <w:t xml:space="preserve"> </w:t>
        </w:r>
      </w:ins>
      <w:moveTo w:id="351" w:author="Ganz-Ratzat, Phoenix" w:date="2023-04-05T19:30:00Z">
        <w:del w:id="352" w:author="Ganz-Ratzat, Phoenix" w:date="2023-04-05T19:33:00Z">
          <w:r w:rsidR="002936CA" w:rsidDel="002936CA">
            <w:delText xml:space="preserve">Each tournament will consist of </w:delText>
          </w:r>
        </w:del>
        <w:del w:id="353" w:author="Ganz-Ratzat, Phoenix" w:date="2023-04-05T19:31:00Z">
          <w:r w:rsidR="002936CA" w:rsidDel="002936CA">
            <w:delText>4</w:delText>
          </w:r>
        </w:del>
        <w:del w:id="354" w:author="Ganz-Ratzat, Phoenix" w:date="2023-04-05T19:33:00Z">
          <w:r w:rsidR="002936CA" w:rsidDel="002936CA">
            <w:delText xml:space="preserve"> users.</w:delText>
          </w:r>
        </w:del>
      </w:moveTo>
    </w:p>
    <w:moveToRangeEnd w:id="343"/>
    <w:p w14:paraId="3FBF7DBB" w14:textId="6C4127F1" w:rsidR="002936CA" w:rsidDel="00ED0368" w:rsidRDefault="00ED0368" w:rsidP="00ED0368">
      <w:pPr>
        <w:pStyle w:val="ListParagraph"/>
        <w:rPr>
          <w:del w:id="355" w:author="Ganz-Ratzat, Phoenix" w:date="2023-04-06T20:54:00Z"/>
        </w:rPr>
      </w:pPr>
      <w:ins w:id="356" w:author="Ganz-Ratzat, Phoenix" w:date="2023-04-06T20:54:00Z">
        <w:r>
          <w:t xml:space="preserve"> </w:t>
        </w:r>
      </w:ins>
    </w:p>
    <w:p w14:paraId="2D212FBF" w14:textId="60328F73" w:rsidR="00ED0368" w:rsidRDefault="00ED0368" w:rsidP="00ED0368">
      <w:pPr>
        <w:pStyle w:val="ListParagraph"/>
        <w:numPr>
          <w:ilvl w:val="1"/>
          <w:numId w:val="4"/>
        </w:numPr>
        <w:rPr>
          <w:ins w:id="357" w:author="Ganz-Ratzat, Phoenix" w:date="2023-04-06T20:54:00Z"/>
        </w:rPr>
      </w:pPr>
    </w:p>
    <w:p w14:paraId="05AE148B" w14:textId="5DB43E87" w:rsidR="00ED0368" w:rsidRPr="00ED0368" w:rsidRDefault="00400074" w:rsidP="00ED0368">
      <w:pPr>
        <w:pStyle w:val="ListParagraph"/>
        <w:numPr>
          <w:ilvl w:val="0"/>
          <w:numId w:val="4"/>
        </w:numPr>
      </w:pPr>
      <w:r w:rsidRPr="00ED0368">
        <w:t>Display</w:t>
      </w:r>
      <w:del w:id="358" w:author="Ganz-Ratzat, Phoenix" w:date="2023-04-06T20:56:00Z">
        <w:r w:rsidRPr="00ED0368" w:rsidDel="00ED0368">
          <w:delText xml:space="preserve"> </w:delText>
        </w:r>
      </w:del>
      <w:del w:id="359" w:author="Ganz-Ratzat, Phoenix" w:date="2023-04-06T20:54:00Z">
        <w:r w:rsidRPr="00ED0368" w:rsidDel="00ED0368">
          <w:delText>the simulated scores for each game</w:delText>
        </w:r>
      </w:del>
      <w:ins w:id="360" w:author="Ganz-Ratzat, Phoenix" w:date="2023-04-06T20:56:00Z">
        <w:r w:rsidR="00ED0368">
          <w:t xml:space="preserve"> Simulated</w:t>
        </w:r>
      </w:ins>
      <w:ins w:id="361" w:author="Ganz-Ratzat, Phoenix" w:date="2023-04-06T20:54:00Z">
        <w:r w:rsidR="00ED0368">
          <w:t xml:space="preserve"> Match Information</w:t>
        </w:r>
      </w:ins>
      <w:del w:id="362" w:author="Ganz-Ratzat, Phoenix" w:date="2023-04-06T20:55:00Z">
        <w:r w:rsidRPr="00ED0368" w:rsidDel="00ED0368">
          <w:delText xml:space="preserve"> </w:delText>
        </w:r>
      </w:del>
    </w:p>
    <w:p w14:paraId="30536051" w14:textId="18278562" w:rsidR="00400074" w:rsidRDefault="00400074" w:rsidP="00713D9A">
      <w:pPr>
        <w:pStyle w:val="ListParagraph"/>
        <w:numPr>
          <w:ilvl w:val="1"/>
          <w:numId w:val="4"/>
        </w:numPr>
        <w:rPr>
          <w:ins w:id="363" w:author="Ganz-Ratzat, Phoenix" w:date="2023-04-06T20:55:00Z"/>
        </w:rPr>
      </w:pPr>
      <w:del w:id="364" w:author="Ganz-Ratzat, Phoenix" w:date="2023-04-06T20:55:00Z">
        <w:r w:rsidRPr="00ED0368" w:rsidDel="00ED0368">
          <w:delText>In each games individual bracket the teams scores should be displayed so it is clear to the user why a certain team won and the other lost.</w:delText>
        </w:r>
      </w:del>
      <w:ins w:id="365" w:author="Ganz-Ratzat, Phoenix" w:date="2023-04-06T20:56:00Z">
        <w:r w:rsidR="00ED0368">
          <w:t>T</w:t>
        </w:r>
      </w:ins>
      <w:ins w:id="366" w:author="Ganz-Ratzat, Phoenix" w:date="2023-04-06T20:55:00Z">
        <w:r w:rsidR="00ED0368">
          <w:t>he scores of every match will be shown</w:t>
        </w:r>
      </w:ins>
      <w:ins w:id="367" w:author="Spiezio, Andrew" w:date="2023-04-07T21:32:00Z">
        <w:r w:rsidR="00C614A3">
          <w:t xml:space="preserve"> when the user right clicks on the matchup post-simulation</w:t>
        </w:r>
      </w:ins>
      <w:ins w:id="368" w:author="Ganz-Ratzat, Phoenix" w:date="2023-04-06T20:55:00Z">
        <w:r w:rsidR="00ED0368">
          <w:t>.</w:t>
        </w:r>
      </w:ins>
      <w:ins w:id="369" w:author="Spiezio, Andrew" w:date="2023-04-07T21:32:00Z">
        <w:r w:rsidR="00C614A3">
          <w:t xml:space="preserve"> </w:t>
        </w:r>
      </w:ins>
    </w:p>
    <w:p w14:paraId="2D8C51F1" w14:textId="2CEF65F5" w:rsidR="00ED0368" w:rsidRDefault="00ED0368" w:rsidP="00713D9A">
      <w:pPr>
        <w:pStyle w:val="ListParagraph"/>
        <w:numPr>
          <w:ilvl w:val="1"/>
          <w:numId w:val="4"/>
        </w:numPr>
        <w:rPr>
          <w:ins w:id="370" w:author="Ganz-Ratzat, Phoenix" w:date="2023-04-06T20:58:00Z"/>
        </w:rPr>
      </w:pPr>
      <w:ins w:id="371" w:author="Ganz-Ratzat, Phoenix" w:date="2023-04-06T20:56:00Z">
        <w:r>
          <w:t>The winners and losers of each match will be highlighted to indicate the result.</w:t>
        </w:r>
      </w:ins>
    </w:p>
    <w:p w14:paraId="5B7BFCDC" w14:textId="46427905" w:rsidR="00ED0368" w:rsidRDefault="00ED0368" w:rsidP="00ED0368">
      <w:pPr>
        <w:pStyle w:val="ListParagraph"/>
        <w:numPr>
          <w:ilvl w:val="0"/>
          <w:numId w:val="4"/>
        </w:numPr>
        <w:rPr>
          <w:ins w:id="372" w:author="Ganz-Ratzat, Phoenix" w:date="2023-04-06T20:59:00Z"/>
        </w:rPr>
      </w:pPr>
      <w:ins w:id="373" w:author="Ganz-Ratzat, Phoenix" w:date="2023-04-06T20:58:00Z">
        <w:r>
          <w:t>Fe</w:t>
        </w:r>
      </w:ins>
      <w:ins w:id="374" w:author="Ganz-Ratzat, Phoenix" w:date="2023-04-06T20:59:00Z">
        <w:r>
          <w:t>edback</w:t>
        </w:r>
      </w:ins>
    </w:p>
    <w:p w14:paraId="7F298643" w14:textId="5F030346" w:rsidR="00ED0368" w:rsidRDefault="00ED0368" w:rsidP="00ED0368">
      <w:pPr>
        <w:pStyle w:val="ListParagraph"/>
        <w:numPr>
          <w:ilvl w:val="1"/>
          <w:numId w:val="4"/>
        </w:numPr>
        <w:rPr>
          <w:ins w:id="375" w:author="Ganz-Ratzat, Phoenix" w:date="2023-04-06T20:59:00Z"/>
        </w:rPr>
      </w:pPr>
      <w:ins w:id="376" w:author="Ganz-Ratzat, Phoenix" w:date="2023-04-06T20:59:00Z">
        <w:r>
          <w:t>Inactive buttons are greyed out</w:t>
        </w:r>
      </w:ins>
      <w:ins w:id="377" w:author="Spiezio, Andrew" w:date="2023-04-07T21:35:00Z">
        <w:r w:rsidR="00C614A3">
          <w:t xml:space="preserve"> to the user to prevent confusion over possible actions at each stage of simulation</w:t>
        </w:r>
      </w:ins>
      <w:ins w:id="378" w:author="Ganz-Ratzat, Phoenix" w:date="2023-04-06T20:59:00Z">
        <w:r>
          <w:t>.</w:t>
        </w:r>
      </w:ins>
    </w:p>
    <w:p w14:paraId="793F6C55" w14:textId="05AE60DE" w:rsidR="00ED0368" w:rsidRDefault="00ED0368" w:rsidP="00ED0368">
      <w:pPr>
        <w:pStyle w:val="ListParagraph"/>
        <w:numPr>
          <w:ilvl w:val="1"/>
          <w:numId w:val="4"/>
        </w:numPr>
        <w:rPr>
          <w:ins w:id="379" w:author="Spiezio, Andrew" w:date="2023-04-07T22:01:00Z"/>
        </w:rPr>
      </w:pPr>
      <w:ins w:id="380" w:author="Ganz-Ratzat, Phoenix" w:date="2023-04-06T20:59:00Z">
        <w:r>
          <w:t>If a button has been misused a popup will occur letting the user know what happened</w:t>
        </w:r>
      </w:ins>
      <w:ins w:id="381" w:author="Spiezio, Andrew" w:date="2023-04-07T21:36:00Z">
        <w:r w:rsidR="00C614A3">
          <w:t xml:space="preserve"> to cause t</w:t>
        </w:r>
      </w:ins>
      <w:ins w:id="382" w:author="Spiezio, Andrew" w:date="2023-04-07T21:37:00Z">
        <w:r w:rsidR="00C614A3">
          <w:t>he error</w:t>
        </w:r>
      </w:ins>
      <w:ins w:id="383" w:author="Ganz-Ratzat, Phoenix" w:date="2023-04-06T20:59:00Z">
        <w:r>
          <w:t>.</w:t>
        </w:r>
      </w:ins>
    </w:p>
    <w:p w14:paraId="3F01D86C" w14:textId="3C179732" w:rsidR="00882919" w:rsidRDefault="00882919">
      <w:pPr>
        <w:rPr>
          <w:ins w:id="384" w:author="Spiezio, Andrew" w:date="2023-04-07T22:38:00Z"/>
        </w:rPr>
      </w:pPr>
    </w:p>
    <w:p w14:paraId="70101F4B" w14:textId="477121BB" w:rsidR="006833EF" w:rsidRDefault="006833EF">
      <w:pPr>
        <w:rPr>
          <w:ins w:id="385" w:author="Spiezio, Andrew" w:date="2023-04-07T22:38:00Z"/>
        </w:rPr>
      </w:pPr>
    </w:p>
    <w:p w14:paraId="5A27D14F" w14:textId="44959D63" w:rsidR="006833EF" w:rsidRDefault="006833EF">
      <w:pPr>
        <w:rPr>
          <w:ins w:id="386" w:author="Spiezio, Andrew" w:date="2023-04-07T22:38:00Z"/>
        </w:rPr>
      </w:pPr>
    </w:p>
    <w:p w14:paraId="3AC3C910" w14:textId="3C1733C7" w:rsidR="006833EF" w:rsidRDefault="006833EF">
      <w:pPr>
        <w:rPr>
          <w:ins w:id="387" w:author="Spiezio, Andrew" w:date="2023-04-07T22:38:00Z"/>
        </w:rPr>
      </w:pPr>
    </w:p>
    <w:p w14:paraId="612A26B1" w14:textId="77777777" w:rsidR="006833EF" w:rsidRPr="00ED0368" w:rsidRDefault="006833EF">
      <w:pPr>
        <w:pPrChange w:id="388" w:author="Spiezio, Andrew" w:date="2023-04-07T22:01:00Z">
          <w:pPr>
            <w:pStyle w:val="ListParagraph"/>
            <w:numPr>
              <w:ilvl w:val="1"/>
              <w:numId w:val="4"/>
            </w:numPr>
            <w:ind w:left="1440" w:hanging="360"/>
          </w:pPr>
        </w:pPrChange>
      </w:pPr>
    </w:p>
    <w:p w14:paraId="09A2DFE4" w14:textId="71BC77F2" w:rsidR="00400074" w:rsidRDefault="00400074" w:rsidP="00400074">
      <w:pPr>
        <w:rPr>
          <w:ins w:id="389" w:author="Spiezio, Andrew" w:date="2023-04-07T21:55:00Z"/>
          <w:b/>
        </w:rPr>
      </w:pPr>
      <w:r w:rsidRPr="00642F97">
        <w:rPr>
          <w:b/>
        </w:rPr>
        <w:lastRenderedPageBreak/>
        <w:t>Reliability</w:t>
      </w:r>
    </w:p>
    <w:p w14:paraId="665262CB" w14:textId="1C9253FA" w:rsidR="00882919" w:rsidRPr="00882919" w:rsidRDefault="00882919" w:rsidP="00400074">
      <w:pPr>
        <w:rPr>
          <w:b/>
        </w:rPr>
      </w:pPr>
      <w:ins w:id="390" w:author="Spiezio, Andrew" w:date="2023-04-07T21:56:00Z">
        <w:r>
          <w:rPr>
            <w:b/>
          </w:rPr>
          <w:t>In w</w:t>
        </w:r>
      </w:ins>
      <w:ins w:id="391" w:author="Spiezio, Andrew" w:date="2023-04-07T21:55:00Z">
        <w:r>
          <w:rPr>
            <w:b/>
          </w:rPr>
          <w:t>hat ways does the program handle issues/errors</w:t>
        </w:r>
      </w:ins>
      <w:ins w:id="392" w:author="Spiezio, Andrew" w:date="2023-04-07T21:57:00Z">
        <w:r>
          <w:rPr>
            <w:b/>
          </w:rPr>
          <w:t xml:space="preserve"> during operation</w:t>
        </w:r>
      </w:ins>
      <w:ins w:id="393" w:author="Spiezio, Andrew" w:date="2023-04-07T21:55:00Z">
        <w:r>
          <w:rPr>
            <w:b/>
          </w:rPr>
          <w:t>?</w:t>
        </w:r>
      </w:ins>
    </w:p>
    <w:p w14:paraId="4873E6D9" w14:textId="63D42AC4" w:rsidR="00400074" w:rsidRDefault="00400074" w:rsidP="00400074">
      <w:pPr>
        <w:pStyle w:val="ListParagraph"/>
        <w:numPr>
          <w:ilvl w:val="0"/>
          <w:numId w:val="5"/>
        </w:numPr>
      </w:pPr>
      <w:del w:id="394" w:author="Ganz-Ratzat, Phoenix" w:date="2023-04-06T20:57:00Z">
        <w:r w:rsidDel="00ED0368">
          <w:delText>Validate Bracket before finalizing</w:delText>
        </w:r>
      </w:del>
      <w:ins w:id="395" w:author="Ganz-Ratzat, Phoenix" w:date="2023-04-06T20:57:00Z">
        <w:r w:rsidR="00ED0368">
          <w:t>Bracket Validation</w:t>
        </w:r>
      </w:ins>
    </w:p>
    <w:p w14:paraId="216BF571" w14:textId="6C82BEA1" w:rsidR="00400074" w:rsidRDefault="00400074" w:rsidP="00400074">
      <w:pPr>
        <w:pStyle w:val="ListParagraph"/>
        <w:numPr>
          <w:ilvl w:val="1"/>
          <w:numId w:val="5"/>
        </w:numPr>
      </w:pPr>
      <w:r>
        <w:t>Ensure that all necessary fields are filled out</w:t>
      </w:r>
      <w:ins w:id="396" w:author="Ganz-Ratzat, Phoenix" w:date="2023-04-06T21:00:00Z">
        <w:r w:rsidR="00D42E23">
          <w:t xml:space="preserve"> before the user finalizes their bracket</w:t>
        </w:r>
        <w:r w:rsidR="00ED0368">
          <w:t>.</w:t>
        </w:r>
      </w:ins>
      <w:del w:id="397" w:author="Ganz-Ratzat, Phoenix" w:date="2023-04-06T21:00:00Z">
        <w:r w:rsidDel="00ED0368">
          <w:delText>, if not display a message to the user asking them to complete the bracket before finalizing.</w:delText>
        </w:r>
      </w:del>
    </w:p>
    <w:p w14:paraId="45B3A506" w14:textId="2DDCA7C3" w:rsidR="00400074" w:rsidRDefault="00400074" w:rsidP="00400074">
      <w:pPr>
        <w:pStyle w:val="ListParagraph"/>
        <w:numPr>
          <w:ilvl w:val="0"/>
          <w:numId w:val="5"/>
        </w:numPr>
      </w:pPr>
      <w:del w:id="398" w:author="Ganz-Ratzat, Phoenix" w:date="2023-04-06T21:00:00Z">
        <w:r w:rsidDel="00D42E23">
          <w:delText>Catch input output exceptions</w:delText>
        </w:r>
      </w:del>
      <w:ins w:id="399" w:author="Ganz-Ratzat, Phoenix" w:date="2023-04-06T21:00:00Z">
        <w:r w:rsidR="00D42E23">
          <w:t>Handling Missing Files</w:t>
        </w:r>
      </w:ins>
    </w:p>
    <w:p w14:paraId="17CEC122" w14:textId="57A8EB3A" w:rsidR="00EF252C" w:rsidRDefault="00EF252C" w:rsidP="00EF252C">
      <w:pPr>
        <w:pStyle w:val="ListParagraph"/>
        <w:numPr>
          <w:ilvl w:val="1"/>
          <w:numId w:val="5"/>
        </w:numPr>
      </w:pPr>
      <w:del w:id="400" w:author="Ganz-Ratzat, Phoenix" w:date="2023-04-06T21:00:00Z">
        <w:r w:rsidDel="00D42E23">
          <w:delText>Catch for incorrect log in credentials</w:delText>
        </w:r>
      </w:del>
      <w:ins w:id="401" w:author="Ganz-Ratzat, Phoenix" w:date="2023-04-06T21:01:00Z">
        <w:r w:rsidR="00D42E23">
          <w:t>If any of the files required to run the program are missing, the</w:t>
        </w:r>
      </w:ins>
      <w:ins w:id="402" w:author="Ganz-Ratzat, Phoenix" w:date="2023-04-06T21:02:00Z">
        <w:r w:rsidR="00D42E23">
          <w:t xml:space="preserve"> program will inform the user.</w:t>
        </w:r>
      </w:ins>
    </w:p>
    <w:p w14:paraId="28CF4DB0" w14:textId="77777777" w:rsidR="00ED3447" w:rsidRDefault="00ED3447" w:rsidP="00EF252C">
      <w:pPr>
        <w:rPr>
          <w:ins w:id="403" w:author="Spiezio, Andrew" w:date="2023-04-07T22:19:00Z"/>
          <w:b/>
        </w:rPr>
      </w:pPr>
    </w:p>
    <w:p w14:paraId="71D3E2AE" w14:textId="1B12518D" w:rsidR="00EF252C" w:rsidRDefault="00EF252C" w:rsidP="00EF252C">
      <w:pPr>
        <w:rPr>
          <w:ins w:id="404" w:author="Spiezio, Andrew" w:date="2023-04-07T22:01:00Z"/>
          <w:b/>
        </w:rPr>
      </w:pPr>
      <w:r w:rsidRPr="00642F97">
        <w:rPr>
          <w:b/>
        </w:rPr>
        <w:t>Performance</w:t>
      </w:r>
    </w:p>
    <w:p w14:paraId="739E7489" w14:textId="6969611A" w:rsidR="00882919" w:rsidRPr="00882919" w:rsidRDefault="00882919" w:rsidP="00EF252C">
      <w:pPr>
        <w:rPr>
          <w:ins w:id="405" w:author="Ganz-Ratzat, Phoenix" w:date="2023-04-06T21:03:00Z"/>
          <w:b/>
        </w:rPr>
      </w:pPr>
      <w:ins w:id="406" w:author="Spiezio, Andrew" w:date="2023-04-07T22:02:00Z">
        <w:r>
          <w:rPr>
            <w:b/>
          </w:rPr>
          <w:t>How does data flow through the application?</w:t>
        </w:r>
      </w:ins>
    </w:p>
    <w:p w14:paraId="601B415A" w14:textId="282CCDAC" w:rsidR="00D42E23" w:rsidRDefault="00D42E23" w:rsidP="00D42E23">
      <w:pPr>
        <w:pStyle w:val="ListParagraph"/>
        <w:numPr>
          <w:ilvl w:val="0"/>
          <w:numId w:val="12"/>
        </w:numPr>
        <w:rPr>
          <w:ins w:id="407" w:author="Ganz-Ratzat, Phoenix" w:date="2023-04-06T21:03:00Z"/>
          <w:bCs/>
        </w:rPr>
      </w:pPr>
      <w:ins w:id="408" w:author="Ganz-Ratzat, Phoenix" w:date="2023-04-06T21:03:00Z">
        <w:r w:rsidRPr="00D42E23">
          <w:rPr>
            <w:bCs/>
            <w:rPrChange w:id="409" w:author="Ganz-Ratzat, Phoenix" w:date="2023-04-06T21:03:00Z">
              <w:rPr>
                <w:b/>
              </w:rPr>
            </w:rPrChange>
          </w:rPr>
          <w:t>File Reading</w:t>
        </w:r>
      </w:ins>
    </w:p>
    <w:p w14:paraId="59DB0E4F" w14:textId="0EBFCDBC" w:rsidR="00D42E23" w:rsidRDefault="00D42E23" w:rsidP="00D42E23">
      <w:pPr>
        <w:pStyle w:val="ListParagraph"/>
        <w:numPr>
          <w:ilvl w:val="1"/>
          <w:numId w:val="12"/>
        </w:numPr>
        <w:rPr>
          <w:ins w:id="410" w:author="Ganz-Ratzat, Phoenix" w:date="2023-04-06T21:04:00Z"/>
          <w:bCs/>
        </w:rPr>
      </w:pPr>
      <w:ins w:id="411" w:author="Ganz-Ratzat, Phoenix" w:date="2023-04-06T21:03:00Z">
        <w:r>
          <w:rPr>
            <w:bCs/>
          </w:rPr>
          <w:t>Bracket objects</w:t>
        </w:r>
      </w:ins>
      <w:ins w:id="412" w:author="Ganz-Ratzat, Phoenix" w:date="2023-04-06T21:04:00Z">
        <w:r>
          <w:rPr>
            <w:bCs/>
          </w:rPr>
          <w:t xml:space="preserve"> corresponding to a given account must be stored and read in from files.</w:t>
        </w:r>
      </w:ins>
    </w:p>
    <w:p w14:paraId="6F444C08" w14:textId="649CDA03" w:rsidR="00D42E23" w:rsidRDefault="00D42E23" w:rsidP="00D42E23">
      <w:pPr>
        <w:pStyle w:val="ListParagraph"/>
        <w:numPr>
          <w:ilvl w:val="1"/>
          <w:numId w:val="12"/>
        </w:numPr>
        <w:rPr>
          <w:ins w:id="413" w:author="Ganz-Ratzat, Phoenix" w:date="2023-04-06T21:07:00Z"/>
          <w:bCs/>
        </w:rPr>
      </w:pPr>
      <w:ins w:id="414" w:author="Ganz-Ratzat, Phoenix" w:date="2023-04-06T21:04:00Z">
        <w:r>
          <w:rPr>
            <w:bCs/>
          </w:rPr>
          <w:t>Team information is read from files</w:t>
        </w:r>
      </w:ins>
      <w:ins w:id="415" w:author="Spiezio, Andrew" w:date="2023-04-07T22:20:00Z">
        <w:r w:rsidR="000F6B27">
          <w:rPr>
            <w:bCs/>
          </w:rPr>
          <w:t>, specifically 2 .txt files</w:t>
        </w:r>
      </w:ins>
      <w:ins w:id="416" w:author="Ganz-Ratzat, Phoenix" w:date="2023-04-06T21:04:00Z">
        <w:r>
          <w:rPr>
            <w:bCs/>
          </w:rPr>
          <w:t>.</w:t>
        </w:r>
      </w:ins>
    </w:p>
    <w:p w14:paraId="48A7CBD4" w14:textId="1FDE9549" w:rsidR="00D42E23" w:rsidRPr="00D42E23" w:rsidRDefault="00D42E23">
      <w:pPr>
        <w:pStyle w:val="ListParagraph"/>
        <w:numPr>
          <w:ilvl w:val="1"/>
          <w:numId w:val="12"/>
        </w:numPr>
        <w:rPr>
          <w:bCs/>
          <w:rPrChange w:id="417" w:author="Ganz-Ratzat, Phoenix" w:date="2023-04-06T21:03:00Z">
            <w:rPr>
              <w:b/>
            </w:rPr>
          </w:rPrChange>
        </w:rPr>
        <w:pPrChange w:id="418" w:author="Ganz-Ratzat, Phoenix" w:date="2023-04-06T21:03:00Z">
          <w:pPr/>
        </w:pPrChange>
      </w:pPr>
      <w:ins w:id="419" w:author="Ganz-Ratzat, Phoenix" w:date="2023-04-06T21:07:00Z">
        <w:r>
          <w:rPr>
            <w:bCs/>
          </w:rPr>
          <w:t>Data quantity should be relatively small given the simplicity of the files</w:t>
        </w:r>
      </w:ins>
      <w:ins w:id="420" w:author="Spiezio, Andrew" w:date="2023-04-07T22:20:00Z">
        <w:r w:rsidR="000F6B27">
          <w:rPr>
            <w:bCs/>
          </w:rPr>
          <w:t xml:space="preserve"> utilized for data input</w:t>
        </w:r>
      </w:ins>
      <w:ins w:id="421" w:author="Ganz-Ratzat, Phoenix" w:date="2023-04-06T21:07:00Z">
        <w:r>
          <w:rPr>
            <w:bCs/>
          </w:rPr>
          <w:t>.</w:t>
        </w:r>
      </w:ins>
    </w:p>
    <w:p w14:paraId="68AC294A" w14:textId="096B68C9" w:rsidR="00EF252C" w:rsidDel="002936CA" w:rsidRDefault="00EF252C" w:rsidP="00EF252C">
      <w:pPr>
        <w:pStyle w:val="ListParagraph"/>
        <w:numPr>
          <w:ilvl w:val="0"/>
          <w:numId w:val="6"/>
        </w:numPr>
        <w:rPr>
          <w:moveFrom w:id="422" w:author="Ganz-Ratzat, Phoenix" w:date="2023-04-05T19:30:00Z"/>
        </w:rPr>
      </w:pPr>
      <w:moveFromRangeStart w:id="423" w:author="Ganz-Ratzat, Phoenix" w:date="2023-04-05T19:30:00Z" w:name="move131615441"/>
      <w:moveFrom w:id="424" w:author="Ganz-Ratzat, Phoenix" w:date="2023-04-05T19:30:00Z">
        <w:r w:rsidDel="002936CA">
          <w:t>Program should support up to 4 players</w:t>
        </w:r>
      </w:moveFrom>
    </w:p>
    <w:p w14:paraId="2FB8F44B" w14:textId="1EFF3FEA" w:rsidR="00EF252C" w:rsidDel="002936CA" w:rsidRDefault="00EF252C" w:rsidP="00EF252C">
      <w:pPr>
        <w:pStyle w:val="ListParagraph"/>
        <w:numPr>
          <w:ilvl w:val="1"/>
          <w:numId w:val="6"/>
        </w:numPr>
        <w:rPr>
          <w:moveFrom w:id="425" w:author="Ganz-Ratzat, Phoenix" w:date="2023-04-05T19:30:00Z"/>
        </w:rPr>
      </w:pPr>
      <w:moveFrom w:id="426" w:author="Ganz-Ratzat, Phoenix" w:date="2023-04-05T19:30:00Z">
        <w:r w:rsidDel="002936CA">
          <w:t>Each tournament will consist of 4 users.</w:t>
        </w:r>
      </w:moveFrom>
    </w:p>
    <w:moveFromRangeEnd w:id="423"/>
    <w:p w14:paraId="6580B71D" w14:textId="391463B2" w:rsidR="00EF252C" w:rsidRDefault="00EF252C" w:rsidP="00EF252C">
      <w:pPr>
        <w:rPr>
          <w:ins w:id="427" w:author="Spiezio, Andrew" w:date="2023-04-07T22:12:00Z"/>
          <w:b/>
        </w:rPr>
      </w:pPr>
      <w:r w:rsidRPr="00642F97">
        <w:rPr>
          <w:b/>
        </w:rPr>
        <w:t>Supportability</w:t>
      </w:r>
    </w:p>
    <w:p w14:paraId="5E417350" w14:textId="115F5E05" w:rsidR="00ED3447" w:rsidRDefault="00ED3447" w:rsidP="00EF252C">
      <w:pPr>
        <w:rPr>
          <w:ins w:id="428" w:author="Ganz-Ratzat, Phoenix" w:date="2023-04-06T21:05:00Z"/>
          <w:b/>
        </w:rPr>
      </w:pPr>
      <w:ins w:id="429" w:author="Spiezio, Andrew" w:date="2023-04-07T22:13:00Z">
        <w:r>
          <w:rPr>
            <w:b/>
          </w:rPr>
          <w:t>In what ways might the application be changed in the future?</w:t>
        </w:r>
      </w:ins>
    </w:p>
    <w:p w14:paraId="2994A991" w14:textId="4FDC79AF" w:rsidR="00D42E23" w:rsidRDefault="00D42E23" w:rsidP="00D42E23">
      <w:pPr>
        <w:pStyle w:val="ListParagraph"/>
        <w:numPr>
          <w:ilvl w:val="0"/>
          <w:numId w:val="12"/>
        </w:numPr>
        <w:rPr>
          <w:ins w:id="430" w:author="Ganz-Ratzat, Phoenix" w:date="2023-04-06T21:08:00Z"/>
          <w:bCs/>
        </w:rPr>
      </w:pPr>
      <w:ins w:id="431" w:author="Ganz-Ratzat, Phoenix" w:date="2023-04-06T21:08:00Z">
        <w:r>
          <w:rPr>
            <w:bCs/>
          </w:rPr>
          <w:t>Syncing Simulations</w:t>
        </w:r>
      </w:ins>
    </w:p>
    <w:p w14:paraId="5835197F" w14:textId="6B06177A" w:rsidR="00D42E23" w:rsidRDefault="005229AC" w:rsidP="00D42E23">
      <w:pPr>
        <w:pStyle w:val="ListParagraph"/>
        <w:numPr>
          <w:ilvl w:val="1"/>
          <w:numId w:val="12"/>
        </w:numPr>
        <w:rPr>
          <w:ins w:id="432" w:author="Ganz-Ratzat, Phoenix" w:date="2023-04-06T21:13:00Z"/>
          <w:bCs/>
        </w:rPr>
      </w:pPr>
      <w:ins w:id="433" w:author="Ganz-Ratzat, Phoenix" w:date="2023-04-06T21:12:00Z">
        <w:del w:id="434" w:author="Spiezio, Andrew" w:date="2023-04-07T22:20:00Z">
          <w:r w:rsidDel="000F6B27">
            <w:rPr>
              <w:bCs/>
            </w:rPr>
            <w:delText>Have</w:delText>
          </w:r>
        </w:del>
      </w:ins>
      <w:proofErr w:type="gramStart"/>
      <w:ins w:id="435" w:author="Spiezio, Andrew" w:date="2023-04-07T22:20:00Z">
        <w:r w:rsidR="000F6B27">
          <w:rPr>
            <w:bCs/>
          </w:rPr>
          <w:t xml:space="preserve">Create </w:t>
        </w:r>
      </w:ins>
      <w:ins w:id="436" w:author="Ganz-Ratzat, Phoenix" w:date="2023-04-06T21:12:00Z">
        <w:r>
          <w:rPr>
            <w:bCs/>
          </w:rPr>
          <w:t xml:space="preserve"> a</w:t>
        </w:r>
        <w:proofErr w:type="gramEnd"/>
        <w:r>
          <w:rPr>
            <w:bCs/>
          </w:rPr>
          <w:t xml:space="preserve"> universal </w:t>
        </w:r>
      </w:ins>
      <w:ins w:id="437" w:author="Ganz-Ratzat, Phoenix" w:date="2023-04-06T21:13:00Z">
        <w:r>
          <w:rPr>
            <w:bCs/>
          </w:rPr>
          <w:t>event that runs a single simulation that corresponds to all brackets</w:t>
        </w:r>
      </w:ins>
      <w:ins w:id="438" w:author="Spiezio, Andrew" w:date="2023-04-07T22:20:00Z">
        <w:r w:rsidR="000F6B27">
          <w:rPr>
            <w:bCs/>
          </w:rPr>
          <w:t xml:space="preserve"> </w:t>
        </w:r>
      </w:ins>
      <w:ins w:id="439" w:author="Spiezio, Andrew" w:date="2023-04-07T22:21:00Z">
        <w:r w:rsidR="000F6B27">
          <w:rPr>
            <w:bCs/>
          </w:rPr>
          <w:t>associated with the simulation across all users</w:t>
        </w:r>
      </w:ins>
      <w:ins w:id="440" w:author="Ganz-Ratzat, Phoenix" w:date="2023-04-06T21:13:00Z">
        <w:r>
          <w:rPr>
            <w:bCs/>
          </w:rPr>
          <w:t>.</w:t>
        </w:r>
      </w:ins>
    </w:p>
    <w:p w14:paraId="39A684DD" w14:textId="60D9E151" w:rsidR="005229AC" w:rsidRPr="00D42E23" w:rsidRDefault="005229AC">
      <w:pPr>
        <w:pStyle w:val="ListParagraph"/>
        <w:numPr>
          <w:ilvl w:val="1"/>
          <w:numId w:val="12"/>
        </w:numPr>
        <w:rPr>
          <w:bCs/>
          <w:rPrChange w:id="441" w:author="Ganz-Ratzat, Phoenix" w:date="2023-04-06T21:07:00Z">
            <w:rPr>
              <w:b/>
            </w:rPr>
          </w:rPrChange>
        </w:rPr>
        <w:pPrChange w:id="442" w:author="Ganz-Ratzat, Phoenix" w:date="2023-04-06T21:08:00Z">
          <w:pPr/>
        </w:pPrChange>
      </w:pPr>
      <w:ins w:id="443" w:author="Ganz-Ratzat, Phoenix" w:date="2023-04-06T21:13:00Z">
        <w:r>
          <w:rPr>
            <w:bCs/>
          </w:rPr>
          <w:t xml:space="preserve">This would better simulate the idea of a single March </w:t>
        </w:r>
      </w:ins>
      <w:ins w:id="444" w:author="Ganz-Ratzat, Phoenix" w:date="2023-04-06T21:14:00Z">
        <w:r>
          <w:rPr>
            <w:bCs/>
          </w:rPr>
          <w:t>M</w:t>
        </w:r>
      </w:ins>
      <w:ins w:id="445" w:author="Ganz-Ratzat, Phoenix" w:date="2023-04-06T21:13:00Z">
        <w:r>
          <w:rPr>
            <w:bCs/>
          </w:rPr>
          <w:t xml:space="preserve">adness </w:t>
        </w:r>
        <w:del w:id="446" w:author="Spiezio, Andrew" w:date="2023-04-07T22:21:00Z">
          <w:r w:rsidDel="000F6B27">
            <w:rPr>
              <w:bCs/>
            </w:rPr>
            <w:delText>season</w:delText>
          </w:r>
        </w:del>
      </w:ins>
      <w:ins w:id="447" w:author="Spiezio, Andrew" w:date="2023-04-07T22:21:00Z">
        <w:r w:rsidR="000F6B27">
          <w:rPr>
            <w:bCs/>
          </w:rPr>
          <w:t>event</w:t>
        </w:r>
      </w:ins>
      <w:ins w:id="448" w:author="Ganz-Ratzat, Phoenix" w:date="2023-04-06T21:14:00Z">
        <w:r>
          <w:rPr>
            <w:bCs/>
          </w:rPr>
          <w:t xml:space="preserve"> taking place</w:t>
        </w:r>
      </w:ins>
      <w:ins w:id="449" w:author="Spiezio, Andrew" w:date="2023-04-07T22:21:00Z">
        <w:r w:rsidR="000F6B27">
          <w:rPr>
            <w:bCs/>
          </w:rPr>
          <w:t>, and each person making a prediction would be able to compare their personal bracket to the real one, as well as comparing it to their friends’ brackets</w:t>
        </w:r>
      </w:ins>
      <w:ins w:id="450" w:author="Ganz-Ratzat, Phoenix" w:date="2023-04-06T21:14:00Z">
        <w:r>
          <w:rPr>
            <w:bCs/>
          </w:rPr>
          <w:t>.</w:t>
        </w:r>
      </w:ins>
    </w:p>
    <w:p w14:paraId="15FDB385" w14:textId="7FA5CF50" w:rsidR="00EF252C" w:rsidDel="002936CA" w:rsidRDefault="00EF252C" w:rsidP="00EF252C">
      <w:pPr>
        <w:pStyle w:val="ListParagraph"/>
        <w:numPr>
          <w:ilvl w:val="0"/>
          <w:numId w:val="6"/>
        </w:numPr>
        <w:rPr>
          <w:del w:id="451" w:author="Ganz-Ratzat, Phoenix" w:date="2023-04-05T19:31:00Z"/>
        </w:rPr>
      </w:pPr>
      <w:del w:id="452" w:author="Ganz-Ratzat, Phoenix" w:date="2023-04-05T19:31:00Z">
        <w:r w:rsidDel="002936CA">
          <w:delText>Change teams in bracket</w:delText>
        </w:r>
      </w:del>
    </w:p>
    <w:p w14:paraId="40DCC2F1" w14:textId="66182D0C" w:rsidR="00EF252C" w:rsidDel="002936CA" w:rsidRDefault="00EF252C" w:rsidP="00EF252C">
      <w:pPr>
        <w:pStyle w:val="ListParagraph"/>
        <w:numPr>
          <w:ilvl w:val="1"/>
          <w:numId w:val="6"/>
        </w:numPr>
        <w:rPr>
          <w:del w:id="453" w:author="Ganz-Ratzat, Phoenix" w:date="2023-04-05T19:31:00Z"/>
        </w:rPr>
      </w:pPr>
      <w:del w:id="454" w:author="Ganz-Ratzat, Phoenix" w:date="2023-04-05T19:31:00Z">
        <w:r w:rsidDel="002936CA">
          <w:delText>Allow the user to remove a previously selected team before finalizing bracket. Allow user to make edits to their bracket whenever as long as the finalize button has not been selected.</w:delText>
        </w:r>
      </w:del>
    </w:p>
    <w:p w14:paraId="702F7848" w14:textId="75A9E72B" w:rsidR="00EF252C" w:rsidDel="002936CA" w:rsidRDefault="00EF252C" w:rsidP="00EF252C">
      <w:pPr>
        <w:pStyle w:val="ListParagraph"/>
        <w:numPr>
          <w:ilvl w:val="0"/>
          <w:numId w:val="6"/>
        </w:numPr>
        <w:rPr>
          <w:del w:id="455" w:author="Ganz-Ratzat, Phoenix" w:date="2023-04-05T19:32:00Z"/>
        </w:rPr>
      </w:pPr>
      <w:del w:id="456" w:author="Ganz-Ratzat, Phoenix" w:date="2023-04-05T19:32:00Z">
        <w:r w:rsidDel="002936CA">
          <w:delText>Documentation on how to use software</w:delText>
        </w:r>
      </w:del>
    </w:p>
    <w:p w14:paraId="68264F1A" w14:textId="14222353" w:rsidR="00EF252C" w:rsidDel="002936CA" w:rsidRDefault="00EF252C" w:rsidP="00EF252C">
      <w:pPr>
        <w:pStyle w:val="ListParagraph"/>
        <w:numPr>
          <w:ilvl w:val="1"/>
          <w:numId w:val="6"/>
        </w:numPr>
        <w:rPr>
          <w:del w:id="457" w:author="Ganz-Ratzat, Phoenix" w:date="2023-04-05T19:32:00Z"/>
        </w:rPr>
      </w:pPr>
      <w:del w:id="458" w:author="Ganz-Ratzat, Phoenix" w:date="2023-04-05T19:32:00Z">
        <w:r w:rsidDel="002936CA">
          <w:delText>Once user is logged in display an Instructions button which will give the user step by step instructions on how to use the software. Make this as simple as possible so the user does not get confused.</w:delText>
        </w:r>
      </w:del>
    </w:p>
    <w:p w14:paraId="20B5767C" w14:textId="45DB45DB" w:rsidR="005D5E22" w:rsidRDefault="005D5E22" w:rsidP="00172428">
      <w:pPr>
        <w:rPr>
          <w:ins w:id="459" w:author="Spiezio, Andrew" w:date="2023-04-07T22:13:00Z"/>
          <w:b/>
        </w:rPr>
      </w:pPr>
      <w:r w:rsidRPr="005D5E22">
        <w:rPr>
          <w:b/>
        </w:rPr>
        <w:t>PLUS</w:t>
      </w:r>
    </w:p>
    <w:p w14:paraId="0813C804" w14:textId="0F95929D" w:rsidR="00ED3447" w:rsidRPr="00172428" w:rsidRDefault="00ED3447" w:rsidP="00172428">
      <w:pPr>
        <w:rPr>
          <w:b/>
        </w:rPr>
      </w:pPr>
      <w:ins w:id="460" w:author="Spiezio, Andrew" w:date="2023-04-07T22:16:00Z">
        <w:r>
          <w:rPr>
            <w:b/>
          </w:rPr>
          <w:t xml:space="preserve">What is an element of the program that </w:t>
        </w:r>
      </w:ins>
      <w:ins w:id="461" w:author="Spiezio, Andrew" w:date="2023-04-07T22:17:00Z">
        <w:r>
          <w:rPr>
            <w:b/>
          </w:rPr>
          <w:t>is unique to each user?</w:t>
        </w:r>
      </w:ins>
    </w:p>
    <w:p w14:paraId="6C8F24F2" w14:textId="4BBA9C15" w:rsidR="005D5E22" w:rsidRDefault="005229AC" w:rsidP="005D5E22">
      <w:pPr>
        <w:pStyle w:val="ListParagraph"/>
        <w:numPr>
          <w:ilvl w:val="0"/>
          <w:numId w:val="7"/>
        </w:numPr>
        <w:rPr>
          <w:ins w:id="462" w:author="Ganz-Ratzat, Phoenix" w:date="2023-04-06T21:16:00Z"/>
        </w:rPr>
      </w:pPr>
      <w:ins w:id="463" w:author="Ganz-Ratzat, Phoenix" w:date="2023-04-06T21:16:00Z">
        <w:r>
          <w:t>Customization</w:t>
        </w:r>
      </w:ins>
      <w:del w:id="464" w:author="Ganz-Ratzat, Phoenix" w:date="2023-04-06T21:16:00Z">
        <w:r w:rsidR="005D5E22" w:rsidDel="005229AC">
          <w:delText xml:space="preserve">Providing stats for each team that influence the </w:delText>
        </w:r>
        <w:r w:rsidR="00172428" w:rsidDel="005229AC">
          <w:delText>situation</w:delText>
        </w:r>
      </w:del>
    </w:p>
    <w:p w14:paraId="5102A10D" w14:textId="7019353C" w:rsidR="005229AC" w:rsidRDefault="005229AC" w:rsidP="005229AC">
      <w:pPr>
        <w:pStyle w:val="ListParagraph"/>
        <w:numPr>
          <w:ilvl w:val="1"/>
          <w:numId w:val="7"/>
        </w:numPr>
        <w:rPr>
          <w:ins w:id="465" w:author="Ganz-Ratzat, Phoenix" w:date="2023-04-06T21:18:00Z"/>
        </w:rPr>
      </w:pPr>
      <w:ins w:id="466" w:author="Ganz-Ratzat, Phoenix" w:date="2023-04-06T21:16:00Z">
        <w:r>
          <w:t>The user can customize the name of their account</w:t>
        </w:r>
      </w:ins>
      <w:ins w:id="467" w:author="Spiezio, Andrew" w:date="2023-04-07T22:21:00Z">
        <w:r w:rsidR="000F6B27">
          <w:t xml:space="preserve"> when initially creating their login</w:t>
        </w:r>
      </w:ins>
      <w:ins w:id="468" w:author="Ganz-Ratzat, Phoenix" w:date="2023-04-06T21:18:00Z">
        <w:r>
          <w:t>.</w:t>
        </w:r>
      </w:ins>
    </w:p>
    <w:p w14:paraId="5AAB95F2" w14:textId="2756E826" w:rsidR="005229AC" w:rsidRDefault="005229AC">
      <w:pPr>
        <w:pStyle w:val="ListParagraph"/>
        <w:numPr>
          <w:ilvl w:val="1"/>
          <w:numId w:val="7"/>
        </w:numPr>
        <w:pPrChange w:id="469" w:author="Ganz-Ratzat, Phoenix" w:date="2023-04-06T21:16:00Z">
          <w:pPr>
            <w:pStyle w:val="ListParagraph"/>
            <w:numPr>
              <w:numId w:val="7"/>
            </w:numPr>
            <w:ind w:hanging="360"/>
          </w:pPr>
        </w:pPrChange>
      </w:pPr>
      <w:ins w:id="470" w:author="Ganz-Ratzat, Phoenix" w:date="2023-04-06T21:18:00Z">
        <w:r>
          <w:t>Each user creates a custom bracket that is saved between sessions</w:t>
        </w:r>
      </w:ins>
      <w:ins w:id="471" w:author="Ganz-Ratzat, Phoenix" w:date="2023-04-06T21:19:00Z">
        <w:r>
          <w:t xml:space="preserve"> if finalized</w:t>
        </w:r>
      </w:ins>
      <w:ins w:id="472" w:author="Spiezio, Andrew" w:date="2023-04-07T22:21:00Z">
        <w:r w:rsidR="000F6B27">
          <w:t xml:space="preserve"> and submitted to the application</w:t>
        </w:r>
      </w:ins>
      <w:ins w:id="473" w:author="Ganz-Ratzat, Phoenix" w:date="2023-04-06T21:18:00Z">
        <w:r>
          <w:t>.</w:t>
        </w:r>
      </w:ins>
    </w:p>
    <w:p w14:paraId="4A895711" w14:textId="3B6A63B2" w:rsidR="00172428" w:rsidDel="005229AC" w:rsidRDefault="00172428" w:rsidP="00172428">
      <w:pPr>
        <w:pStyle w:val="ListParagraph"/>
        <w:numPr>
          <w:ilvl w:val="1"/>
          <w:numId w:val="7"/>
        </w:numPr>
        <w:rPr>
          <w:del w:id="474" w:author="Ganz-Ratzat, Phoenix" w:date="2023-04-06T21:15:00Z"/>
        </w:rPr>
      </w:pPr>
      <w:del w:id="475" w:author="Ganz-Ratzat, Phoenix" w:date="2023-04-06T21:15:00Z">
        <w:r w:rsidDel="005229AC">
          <w:delText>Teams that are ranked in the top 10 will have a minor advantage against other teams to provide a real life simulation.</w:delText>
        </w:r>
      </w:del>
    </w:p>
    <w:p w14:paraId="11DE0A75" w14:textId="61EDD2D7" w:rsidR="00172428" w:rsidDel="005229AC" w:rsidRDefault="00172428" w:rsidP="00172428">
      <w:pPr>
        <w:pStyle w:val="ListParagraph"/>
        <w:numPr>
          <w:ilvl w:val="0"/>
          <w:numId w:val="7"/>
        </w:numPr>
        <w:rPr>
          <w:del w:id="476" w:author="Ganz-Ratzat, Phoenix" w:date="2023-04-06T21:15:00Z"/>
        </w:rPr>
      </w:pPr>
      <w:del w:id="477" w:author="Ganz-Ratzat, Phoenix" w:date="2023-04-06T21:15:00Z">
        <w:r w:rsidDel="005229AC">
          <w:delText>Providing the option to compare the predicted bracket to the actual tournament.</w:delText>
        </w:r>
      </w:del>
    </w:p>
    <w:p w14:paraId="0E43F7D5" w14:textId="52ABCFA2" w:rsidR="00172428" w:rsidDel="005229AC" w:rsidRDefault="00172428" w:rsidP="00172428">
      <w:pPr>
        <w:pStyle w:val="ListParagraph"/>
        <w:numPr>
          <w:ilvl w:val="1"/>
          <w:numId w:val="7"/>
        </w:numPr>
        <w:rPr>
          <w:del w:id="478" w:author="Ganz-Ratzat, Phoenix" w:date="2023-04-06T21:15:00Z"/>
        </w:rPr>
      </w:pPr>
      <w:del w:id="479" w:author="Ganz-Ratzat, Phoenix" w:date="2023-04-06T21:15:00Z">
        <w:r w:rsidDel="005229AC">
          <w:delText>Compare the users bracket (the simulated one) with the actual tournament winners from 2017.</w:delText>
        </w:r>
      </w:del>
    </w:p>
    <w:p w14:paraId="60876B3D" w14:textId="2F7AD82D" w:rsidR="00172428" w:rsidDel="005229AC" w:rsidRDefault="00172428" w:rsidP="00172428">
      <w:pPr>
        <w:pStyle w:val="ListParagraph"/>
        <w:numPr>
          <w:ilvl w:val="0"/>
          <w:numId w:val="7"/>
        </w:numPr>
        <w:rPr>
          <w:del w:id="480" w:author="Ganz-Ratzat, Phoenix" w:date="2023-04-06T21:15:00Z"/>
        </w:rPr>
      </w:pPr>
      <w:del w:id="481" w:author="Ganz-Ratzat, Phoenix" w:date="2023-04-06T21:15:00Z">
        <w:r w:rsidDel="005229AC">
          <w:delText>Display a tooltip next to the winning team</w:delText>
        </w:r>
      </w:del>
    </w:p>
    <w:p w14:paraId="4629DA3A" w14:textId="6BFA3BE6" w:rsidR="00172428" w:rsidDel="005229AC" w:rsidRDefault="00172428" w:rsidP="00172428">
      <w:pPr>
        <w:pStyle w:val="ListParagraph"/>
        <w:numPr>
          <w:ilvl w:val="1"/>
          <w:numId w:val="7"/>
        </w:numPr>
        <w:rPr>
          <w:del w:id="482" w:author="Ganz-Ratzat, Phoenix" w:date="2023-04-06T21:15:00Z"/>
        </w:rPr>
      </w:pPr>
      <w:del w:id="483" w:author="Ganz-Ratzat, Phoenix" w:date="2023-04-06T21:15:00Z">
        <w:r w:rsidDel="005229AC">
          <w:delText>Tooltip will display the college information of the winning team once the mouse is has hovered over the tooltip icon.</w:delText>
        </w:r>
      </w:del>
    </w:p>
    <w:p w14:paraId="4EA5BF75" w14:textId="0E4512D1" w:rsidR="00172428" w:rsidDel="005229AC" w:rsidRDefault="00172428" w:rsidP="00172428">
      <w:pPr>
        <w:pStyle w:val="ListParagraph"/>
        <w:numPr>
          <w:ilvl w:val="1"/>
          <w:numId w:val="7"/>
        </w:numPr>
        <w:rPr>
          <w:del w:id="484" w:author="Ganz-Ratzat, Phoenix" w:date="2023-04-06T21:15:00Z"/>
        </w:rPr>
      </w:pPr>
      <w:del w:id="485" w:author="Ganz-Ratzat, Phoenix" w:date="2023-04-06T21:15:00Z">
        <w:r w:rsidDel="005229AC">
          <w:delText>Display tooltip with info of every team.</w:delText>
        </w:r>
      </w:del>
    </w:p>
    <w:p w14:paraId="47AEC3EB" w14:textId="24C1A40E" w:rsidR="00172428" w:rsidDel="005229AC" w:rsidRDefault="00172428" w:rsidP="00172428">
      <w:pPr>
        <w:pStyle w:val="ListParagraph"/>
        <w:numPr>
          <w:ilvl w:val="0"/>
          <w:numId w:val="7"/>
        </w:numPr>
        <w:rPr>
          <w:del w:id="486" w:author="Ganz-Ratzat, Phoenix" w:date="2023-04-06T21:15:00Z"/>
        </w:rPr>
      </w:pPr>
      <w:del w:id="487" w:author="Ganz-Ratzat, Phoenix" w:date="2023-04-06T21:15:00Z">
        <w:r w:rsidDel="005229AC">
          <w:delText>Correctly predicted teams to be displayed with green text</w:delText>
        </w:r>
      </w:del>
    </w:p>
    <w:p w14:paraId="169EF51A" w14:textId="6EE3248A" w:rsidR="00172428" w:rsidDel="005229AC" w:rsidRDefault="00172428" w:rsidP="00172428">
      <w:pPr>
        <w:pStyle w:val="ListParagraph"/>
        <w:numPr>
          <w:ilvl w:val="1"/>
          <w:numId w:val="7"/>
        </w:numPr>
        <w:rPr>
          <w:del w:id="488" w:author="Ganz-Ratzat, Phoenix" w:date="2023-04-06T21:15:00Z"/>
        </w:rPr>
      </w:pPr>
      <w:del w:id="489" w:author="Ganz-Ratzat, Phoenix" w:date="2023-04-06T21:15:00Z">
        <w:r w:rsidDel="005229AC">
          <w:delText>If the user correctly chose a team to win the team name should be displayed in green.</w:delText>
        </w:r>
      </w:del>
    </w:p>
    <w:p w14:paraId="6B2D9B0B" w14:textId="144BCC9C" w:rsidR="00172428" w:rsidDel="005229AC" w:rsidRDefault="00172428" w:rsidP="00172428">
      <w:pPr>
        <w:pStyle w:val="ListParagraph"/>
        <w:numPr>
          <w:ilvl w:val="0"/>
          <w:numId w:val="7"/>
        </w:numPr>
        <w:rPr>
          <w:del w:id="490" w:author="Ganz-Ratzat, Phoenix" w:date="2023-04-06T21:15:00Z"/>
        </w:rPr>
      </w:pPr>
      <w:del w:id="491" w:author="Ganz-Ratzat, Phoenix" w:date="2023-04-06T21:15:00Z">
        <w:r w:rsidDel="005229AC">
          <w:delText>Incorrectly predicted teams to be displayed with red text</w:delText>
        </w:r>
      </w:del>
    </w:p>
    <w:p w14:paraId="4FA1E277" w14:textId="6D0DFEE9" w:rsidR="00172428" w:rsidDel="005229AC" w:rsidRDefault="00172428" w:rsidP="00172428">
      <w:pPr>
        <w:pStyle w:val="ListParagraph"/>
        <w:numPr>
          <w:ilvl w:val="1"/>
          <w:numId w:val="7"/>
        </w:numPr>
        <w:rPr>
          <w:del w:id="492" w:author="Ganz-Ratzat, Phoenix" w:date="2023-04-06T21:15:00Z"/>
        </w:rPr>
      </w:pPr>
      <w:del w:id="493" w:author="Ganz-Ratzat, Phoenix" w:date="2023-04-06T21:15:00Z">
        <w:r w:rsidDel="005229AC">
          <w:delText>If the user incorrectly chose a team to win the team name should be displayed in red.</w:delText>
        </w:r>
      </w:del>
    </w:p>
    <w:p w14:paraId="1079D79C" w14:textId="77777777" w:rsidR="00172428" w:rsidRDefault="00172428" w:rsidP="003162E0">
      <w:pPr>
        <w:pStyle w:val="ListParagraph"/>
        <w:ind w:left="1440"/>
      </w:pPr>
    </w:p>
    <w:p w14:paraId="2D513020" w14:textId="77777777" w:rsidR="00172428" w:rsidRPr="005D5E22" w:rsidRDefault="00172428" w:rsidP="00172428">
      <w:pPr>
        <w:pStyle w:val="ListParagraph"/>
      </w:pPr>
    </w:p>
    <w:sectPr w:rsidR="00172428" w:rsidRPr="005D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790"/>
    <w:multiLevelType w:val="hybridMultilevel"/>
    <w:tmpl w:val="D7C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B4972"/>
    <w:multiLevelType w:val="hybridMultilevel"/>
    <w:tmpl w:val="64C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D1112"/>
    <w:multiLevelType w:val="hybridMultilevel"/>
    <w:tmpl w:val="332C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17F92"/>
    <w:multiLevelType w:val="hybridMultilevel"/>
    <w:tmpl w:val="C4A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0B1DFE"/>
    <w:multiLevelType w:val="hybridMultilevel"/>
    <w:tmpl w:val="7C9A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C05D2"/>
    <w:multiLevelType w:val="hybridMultilevel"/>
    <w:tmpl w:val="F168CA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0117162"/>
    <w:multiLevelType w:val="hybridMultilevel"/>
    <w:tmpl w:val="25602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34ABC"/>
    <w:multiLevelType w:val="hybridMultilevel"/>
    <w:tmpl w:val="97B0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F0F36"/>
    <w:multiLevelType w:val="hybridMultilevel"/>
    <w:tmpl w:val="9C06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D84C02"/>
    <w:multiLevelType w:val="hybridMultilevel"/>
    <w:tmpl w:val="8176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322FB8"/>
    <w:multiLevelType w:val="hybridMultilevel"/>
    <w:tmpl w:val="5F4E9D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E1134E7"/>
    <w:multiLevelType w:val="hybridMultilevel"/>
    <w:tmpl w:val="4C6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390860">
    <w:abstractNumId w:val="11"/>
  </w:num>
  <w:num w:numId="2" w16cid:durableId="1921023006">
    <w:abstractNumId w:val="5"/>
  </w:num>
  <w:num w:numId="3" w16cid:durableId="62219144">
    <w:abstractNumId w:val="10"/>
  </w:num>
  <w:num w:numId="4" w16cid:durableId="381684130">
    <w:abstractNumId w:val="3"/>
  </w:num>
  <w:num w:numId="5" w16cid:durableId="2085179860">
    <w:abstractNumId w:val="7"/>
  </w:num>
  <w:num w:numId="6" w16cid:durableId="1424762916">
    <w:abstractNumId w:val="1"/>
  </w:num>
  <w:num w:numId="7" w16cid:durableId="2038919762">
    <w:abstractNumId w:val="9"/>
  </w:num>
  <w:num w:numId="8" w16cid:durableId="158623832">
    <w:abstractNumId w:val="4"/>
  </w:num>
  <w:num w:numId="9" w16cid:durableId="955410008">
    <w:abstractNumId w:val="0"/>
  </w:num>
  <w:num w:numId="10" w16cid:durableId="770273613">
    <w:abstractNumId w:val="8"/>
  </w:num>
  <w:num w:numId="11" w16cid:durableId="1986737496">
    <w:abstractNumId w:val="2"/>
  </w:num>
  <w:num w:numId="12" w16cid:durableId="62477130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nz-Ratzat, Phoenix">
    <w15:presenceInfo w15:providerId="AD" w15:userId="S::p_ganzratzat@massbay.edu::8d70f96f-02a8-4707-b8fb-be97a724b5e2"/>
  </w15:person>
  <w15:person w15:author="Spiezio, Andrew">
    <w15:presenceInfo w15:providerId="AD" w15:userId="S::a_spiezio@massbay.edu::2112aac2-c9dc-4cec-a91f-20ad243617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0D39"/>
    <w:rsid w:val="000F6B27"/>
    <w:rsid w:val="00136728"/>
    <w:rsid w:val="00172428"/>
    <w:rsid w:val="002936CA"/>
    <w:rsid w:val="002B348D"/>
    <w:rsid w:val="00303D75"/>
    <w:rsid w:val="003162E0"/>
    <w:rsid w:val="00333752"/>
    <w:rsid w:val="00400074"/>
    <w:rsid w:val="00420926"/>
    <w:rsid w:val="00451095"/>
    <w:rsid w:val="0049728B"/>
    <w:rsid w:val="005229AC"/>
    <w:rsid w:val="00560D39"/>
    <w:rsid w:val="005B7FC4"/>
    <w:rsid w:val="005D5E22"/>
    <w:rsid w:val="0060464F"/>
    <w:rsid w:val="00623DFA"/>
    <w:rsid w:val="00642F97"/>
    <w:rsid w:val="00674155"/>
    <w:rsid w:val="00676B83"/>
    <w:rsid w:val="006833EF"/>
    <w:rsid w:val="006C3C50"/>
    <w:rsid w:val="00713D9A"/>
    <w:rsid w:val="007A47EA"/>
    <w:rsid w:val="007F3F28"/>
    <w:rsid w:val="00882919"/>
    <w:rsid w:val="009A6C83"/>
    <w:rsid w:val="00A4444C"/>
    <w:rsid w:val="00A9502E"/>
    <w:rsid w:val="00B34814"/>
    <w:rsid w:val="00C614A3"/>
    <w:rsid w:val="00C955A1"/>
    <w:rsid w:val="00D42E23"/>
    <w:rsid w:val="00D4376B"/>
    <w:rsid w:val="00DB18C9"/>
    <w:rsid w:val="00E42FEC"/>
    <w:rsid w:val="00E94210"/>
    <w:rsid w:val="00ED0368"/>
    <w:rsid w:val="00ED3447"/>
    <w:rsid w:val="00EF252C"/>
    <w:rsid w:val="00E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0049"/>
  <w15:docId w15:val="{56CCB1F2-2149-473B-AE6C-D91D0AF47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39"/>
    <w:pPr>
      <w:ind w:left="720"/>
      <w:contextualSpacing/>
    </w:pPr>
  </w:style>
  <w:style w:type="paragraph" w:styleId="Revision">
    <w:name w:val="Revision"/>
    <w:hidden/>
    <w:uiPriority w:val="99"/>
    <w:semiHidden/>
    <w:rsid w:val="002B3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3</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Montani</dc:creator>
  <cp:keywords/>
  <dc:description/>
  <cp:lastModifiedBy>Spiezio, Andrew</cp:lastModifiedBy>
  <cp:revision>6</cp:revision>
  <dcterms:created xsi:type="dcterms:W3CDTF">2017-04-27T02:09:00Z</dcterms:created>
  <dcterms:modified xsi:type="dcterms:W3CDTF">2023-04-08T02:39:00Z</dcterms:modified>
</cp:coreProperties>
</file>