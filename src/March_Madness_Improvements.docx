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6C85" w14:textId="7375FC25" w:rsidR="00007626" w:rsidRDefault="00E36D3B" w:rsidP="00E36D3B">
      <w:pPr>
        <w:jc w:val="center"/>
        <w:rPr>
          <w:ins w:id="0" w:author="Ganz-Ratzat, Phoenix" w:date="2023-03-30T20:38:00Z"/>
          <w:sz w:val="32"/>
          <w:szCs w:val="32"/>
        </w:rPr>
      </w:pPr>
      <w:ins w:id="1" w:author="Ganz-Ratzat, Phoenix" w:date="2023-03-30T20:37:00Z">
        <w:r w:rsidRPr="00E36D3B">
          <w:rPr>
            <w:sz w:val="32"/>
            <w:szCs w:val="32"/>
            <w:rPrChange w:id="2" w:author="Ganz-Ratzat, Phoenix" w:date="2023-03-30T20:38:00Z">
              <w:rPr/>
            </w:rPrChange>
          </w:rPr>
          <w:t>Bug Fixes</w:t>
        </w:r>
      </w:ins>
    </w:p>
    <w:p w14:paraId="7FD1D14B" w14:textId="40CDAA49" w:rsidR="00CB6646" w:rsidRDefault="00CB6646" w:rsidP="00E36D3B">
      <w:pPr>
        <w:rPr>
          <w:ins w:id="3" w:author="Ganz-Ratzat, Phoenix" w:date="2023-03-31T08:27:00Z"/>
          <w:sz w:val="24"/>
          <w:szCs w:val="24"/>
        </w:rPr>
      </w:pPr>
      <w:ins w:id="4" w:author="Ganz-Ratzat, Phoenix" w:date="2023-03-31T08:27:00Z">
        <w:r>
          <w:rPr>
            <w:sz w:val="24"/>
            <w:szCs w:val="24"/>
          </w:rPr>
          <w:t>Easy:</w:t>
        </w:r>
      </w:ins>
    </w:p>
    <w:p w14:paraId="10570716" w14:textId="3C546818" w:rsidR="00E36D3B" w:rsidRDefault="003A0AB4" w:rsidP="00CB6646">
      <w:pPr>
        <w:ind w:firstLine="720"/>
        <w:rPr>
          <w:ins w:id="5" w:author="Ganz-Ratzat, Phoenix" w:date="2023-03-31T08:33:00Z"/>
          <w:sz w:val="24"/>
          <w:szCs w:val="24"/>
        </w:rPr>
      </w:pPr>
      <w:ins w:id="6" w:author="Ganz-Ratzat, Phoenix" w:date="2023-03-30T20:51:00Z">
        <w:r>
          <w:rPr>
            <w:sz w:val="24"/>
            <w:szCs w:val="24"/>
          </w:rPr>
          <w:t>Fix text protruding through</w:t>
        </w:r>
      </w:ins>
      <w:ins w:id="7" w:author="Ganz-Ratzat, Phoenix" w:date="2023-03-30T20:39:00Z">
        <w:r w:rsidR="00E36D3B">
          <w:rPr>
            <w:sz w:val="24"/>
            <w:szCs w:val="24"/>
          </w:rPr>
          <w:t xml:space="preserve"> </w:t>
        </w:r>
      </w:ins>
      <w:ins w:id="8" w:author="Ganz-Ratzat, Phoenix" w:date="2023-03-30T20:50:00Z">
        <w:r>
          <w:rPr>
            <w:sz w:val="24"/>
            <w:szCs w:val="24"/>
          </w:rPr>
          <w:t>starting</w:t>
        </w:r>
      </w:ins>
      <w:ins w:id="9" w:author="Ganz-Ratzat, Phoenix" w:date="2023-03-30T20:39:00Z">
        <w:r w:rsidR="00E36D3B">
          <w:rPr>
            <w:sz w:val="24"/>
            <w:szCs w:val="24"/>
          </w:rPr>
          <w:t xml:space="preserve"> bracket.</w:t>
        </w:r>
      </w:ins>
    </w:p>
    <w:p w14:paraId="4CB66B6B" w14:textId="7834CC61" w:rsidR="00414F73" w:rsidRDefault="00414F73" w:rsidP="00414F73">
      <w:pPr>
        <w:rPr>
          <w:ins w:id="10" w:author="Ganz-Ratzat, Phoenix" w:date="2023-03-31T08:33:00Z"/>
          <w:sz w:val="24"/>
          <w:szCs w:val="24"/>
        </w:rPr>
      </w:pPr>
      <w:ins w:id="11" w:author="Ganz-Ratzat, Phoenix" w:date="2023-03-31T08:33:00Z">
        <w:r>
          <w:rPr>
            <w:sz w:val="24"/>
            <w:szCs w:val="24"/>
          </w:rPr>
          <w:t>Medium:</w:t>
        </w:r>
      </w:ins>
    </w:p>
    <w:p w14:paraId="1C91A6B8" w14:textId="1F126F7B" w:rsidR="00414F73" w:rsidRDefault="00414F73" w:rsidP="00414F73">
      <w:pPr>
        <w:rPr>
          <w:ins w:id="12" w:author="Ganz-Ratzat, Phoenix" w:date="2023-03-31T08:33:00Z"/>
          <w:sz w:val="24"/>
          <w:szCs w:val="24"/>
        </w:rPr>
      </w:pPr>
      <w:ins w:id="13" w:author="Ganz-Ratzat, Phoenix" w:date="2023-03-31T08:34:00Z">
        <w:r>
          <w:rPr>
            <w:sz w:val="24"/>
            <w:szCs w:val="24"/>
          </w:rPr>
          <w:tab/>
        </w:r>
      </w:ins>
    </w:p>
    <w:p w14:paraId="65A1FFC4" w14:textId="404B6CBE" w:rsidR="00414F73" w:rsidRPr="00E36D3B" w:rsidRDefault="00414F73" w:rsidP="00414F73">
      <w:pPr>
        <w:rPr>
          <w:ins w:id="14" w:author="Ganz-Ratzat, Phoenix" w:date="2023-03-30T20:38:00Z"/>
          <w:sz w:val="24"/>
          <w:szCs w:val="24"/>
          <w:rPrChange w:id="15" w:author="Ganz-Ratzat, Phoenix" w:date="2023-03-30T20:39:00Z">
            <w:rPr>
              <w:ins w:id="16" w:author="Ganz-Ratzat, Phoenix" w:date="2023-03-30T20:38:00Z"/>
              <w:sz w:val="32"/>
              <w:szCs w:val="32"/>
            </w:rPr>
          </w:rPrChange>
        </w:rPr>
      </w:pPr>
      <w:ins w:id="17" w:author="Ganz-Ratzat, Phoenix" w:date="2023-03-31T08:33:00Z">
        <w:r>
          <w:rPr>
            <w:sz w:val="24"/>
            <w:szCs w:val="24"/>
          </w:rPr>
          <w:t>Hard:</w:t>
        </w:r>
      </w:ins>
    </w:p>
    <w:p w14:paraId="687C4428" w14:textId="06FDBFEC" w:rsidR="00E36D3B" w:rsidRPr="00E36D3B" w:rsidRDefault="00414F73" w:rsidP="00E36D3B">
      <w:pPr>
        <w:rPr>
          <w:ins w:id="18" w:author="Ganz-Ratzat, Phoenix" w:date="2023-03-30T20:38:00Z"/>
          <w:sz w:val="24"/>
          <w:szCs w:val="24"/>
          <w:rPrChange w:id="19" w:author="Ganz-Ratzat, Phoenix" w:date="2023-03-30T20:39:00Z">
            <w:rPr>
              <w:ins w:id="20" w:author="Ganz-Ratzat, Phoenix" w:date="2023-03-30T20:38:00Z"/>
              <w:sz w:val="32"/>
              <w:szCs w:val="32"/>
            </w:rPr>
          </w:rPrChange>
        </w:rPr>
      </w:pPr>
      <w:ins w:id="21" w:author="Ganz-Ratzat, Phoenix" w:date="2023-03-31T08:34:00Z">
        <w:r>
          <w:rPr>
            <w:sz w:val="24"/>
            <w:szCs w:val="24"/>
          </w:rPr>
          <w:tab/>
        </w:r>
      </w:ins>
    </w:p>
    <w:p w14:paraId="79D19D74" w14:textId="255D83F3" w:rsidR="00E36D3B" w:rsidRPr="00E36D3B" w:rsidRDefault="00E36D3B" w:rsidP="00E36D3B">
      <w:pPr>
        <w:rPr>
          <w:ins w:id="22" w:author="Ganz-Ratzat, Phoenix" w:date="2023-03-30T20:38:00Z"/>
          <w:sz w:val="24"/>
          <w:szCs w:val="24"/>
          <w:rPrChange w:id="23" w:author="Ganz-Ratzat, Phoenix" w:date="2023-03-30T20:39:00Z">
            <w:rPr>
              <w:ins w:id="24" w:author="Ganz-Ratzat, Phoenix" w:date="2023-03-30T20:38:00Z"/>
              <w:sz w:val="32"/>
              <w:szCs w:val="32"/>
            </w:rPr>
          </w:rPrChange>
        </w:rPr>
      </w:pPr>
    </w:p>
    <w:p w14:paraId="0F9BD0EE" w14:textId="10872E5F" w:rsidR="00E36D3B" w:rsidRDefault="00E36D3B" w:rsidP="00E36D3B">
      <w:pPr>
        <w:rPr>
          <w:ins w:id="25" w:author="Ganz-Ratzat, Phoenix" w:date="2023-03-30T20:38:00Z"/>
          <w:sz w:val="32"/>
          <w:szCs w:val="32"/>
        </w:rPr>
      </w:pPr>
    </w:p>
    <w:p w14:paraId="2D0AA218" w14:textId="2F4BE754" w:rsidR="00E36D3B" w:rsidRDefault="00E36D3B" w:rsidP="00E36D3B">
      <w:pPr>
        <w:jc w:val="center"/>
        <w:rPr>
          <w:ins w:id="26" w:author="Ganz-Ratzat, Phoenix" w:date="2023-03-30T20:38:00Z"/>
          <w:sz w:val="32"/>
          <w:szCs w:val="32"/>
        </w:rPr>
      </w:pPr>
      <w:ins w:id="27" w:author="Ganz-Ratzat, Phoenix" w:date="2023-03-30T20:38:00Z">
        <w:r>
          <w:rPr>
            <w:sz w:val="32"/>
            <w:szCs w:val="32"/>
          </w:rPr>
          <w:t>Core Missing Features</w:t>
        </w:r>
      </w:ins>
    </w:p>
    <w:p w14:paraId="05CD112D" w14:textId="574B6057" w:rsidR="00CB6646" w:rsidRDefault="00CB6646">
      <w:pPr>
        <w:rPr>
          <w:ins w:id="28" w:author="Ganz-Ratzat, Phoenix" w:date="2023-03-31T08:27:00Z"/>
          <w:sz w:val="24"/>
          <w:szCs w:val="24"/>
        </w:rPr>
      </w:pPr>
      <w:ins w:id="29" w:author="Ganz-Ratzat, Phoenix" w:date="2023-03-31T08:27:00Z">
        <w:r>
          <w:rPr>
            <w:sz w:val="24"/>
            <w:szCs w:val="24"/>
          </w:rPr>
          <w:t>Easy:</w:t>
        </w:r>
      </w:ins>
    </w:p>
    <w:p w14:paraId="751797B3" w14:textId="4F34B08C" w:rsidR="00E36D3B" w:rsidRPr="00E36D3B" w:rsidRDefault="00CB6646" w:rsidP="00CB6646">
      <w:pPr>
        <w:ind w:firstLine="720"/>
        <w:rPr>
          <w:ins w:id="30" w:author="Ganz-Ratzat, Phoenix" w:date="2023-03-30T20:38:00Z"/>
          <w:sz w:val="24"/>
          <w:szCs w:val="24"/>
          <w:rPrChange w:id="31" w:author="Ganz-Ratzat, Phoenix" w:date="2023-03-30T20:39:00Z">
            <w:rPr>
              <w:ins w:id="32" w:author="Ganz-Ratzat, Phoenix" w:date="2023-03-30T20:38:00Z"/>
              <w:sz w:val="32"/>
              <w:szCs w:val="32"/>
            </w:rPr>
          </w:rPrChange>
        </w:rPr>
        <w:pPrChange w:id="33" w:author="Ganz-Ratzat, Phoenix" w:date="2023-03-31T08:27:00Z">
          <w:pPr>
            <w:jc w:val="center"/>
          </w:pPr>
        </w:pPrChange>
      </w:pPr>
      <w:ins w:id="34" w:author="Ganz-Ratzat, Phoenix" w:date="2023-03-31T08:22:00Z">
        <w:r>
          <w:rPr>
            <w:sz w:val="24"/>
            <w:szCs w:val="24"/>
          </w:rPr>
          <w:t xml:space="preserve">Teams are </w:t>
        </w:r>
      </w:ins>
      <w:ins w:id="35" w:author="Ganz-Ratzat, Phoenix" w:date="2023-03-31T08:23:00Z">
        <w:r>
          <w:rPr>
            <w:sz w:val="24"/>
            <w:szCs w:val="24"/>
          </w:rPr>
          <w:t>by default listed in ascending order, rather than descending.</w:t>
        </w:r>
      </w:ins>
    </w:p>
    <w:p w14:paraId="78A47DA0" w14:textId="5110FF9A" w:rsidR="00E36D3B" w:rsidRDefault="00CB6646">
      <w:pPr>
        <w:rPr>
          <w:ins w:id="36" w:author="Ganz-Ratzat, Phoenix" w:date="2023-03-31T08:27:00Z"/>
          <w:sz w:val="24"/>
          <w:szCs w:val="24"/>
        </w:rPr>
      </w:pPr>
      <w:ins w:id="37" w:author="Ganz-Ratzat, Phoenix" w:date="2023-03-31T08:27:00Z">
        <w:r>
          <w:rPr>
            <w:sz w:val="24"/>
            <w:szCs w:val="24"/>
          </w:rPr>
          <w:t>Medium:</w:t>
        </w:r>
      </w:ins>
    </w:p>
    <w:p w14:paraId="73242CD5" w14:textId="08C4CB93" w:rsidR="00CB6646" w:rsidRDefault="00CB6646" w:rsidP="00CB6646">
      <w:pPr>
        <w:rPr>
          <w:ins w:id="38" w:author="Ganz-Ratzat, Phoenix" w:date="2023-03-31T08:30:00Z"/>
          <w:sz w:val="24"/>
          <w:szCs w:val="24"/>
        </w:rPr>
      </w:pPr>
      <w:ins w:id="39" w:author="Ganz-Ratzat, Phoenix" w:date="2023-03-31T08:27:00Z">
        <w:r>
          <w:rPr>
            <w:sz w:val="24"/>
            <w:szCs w:val="24"/>
          </w:rPr>
          <w:tab/>
        </w:r>
        <w:r>
          <w:rPr>
            <w:sz w:val="24"/>
            <w:szCs w:val="24"/>
          </w:rPr>
          <w:t>No user manual.</w:t>
        </w:r>
      </w:ins>
    </w:p>
    <w:p w14:paraId="00C28486" w14:textId="54172969" w:rsidR="00CB6646" w:rsidRDefault="00CB6646" w:rsidP="00CB6646">
      <w:pPr>
        <w:rPr>
          <w:ins w:id="40" w:author="Ganz-Ratzat, Phoenix" w:date="2023-03-31T08:30:00Z"/>
          <w:sz w:val="24"/>
          <w:szCs w:val="24"/>
        </w:rPr>
      </w:pPr>
      <w:ins w:id="41" w:author="Ganz-Ratzat, Phoenix" w:date="2023-03-31T08:30:00Z">
        <w:r>
          <w:rPr>
            <w:sz w:val="24"/>
            <w:szCs w:val="24"/>
          </w:rPr>
          <w:t>Hard:</w:t>
        </w:r>
      </w:ins>
    </w:p>
    <w:p w14:paraId="179C71B2" w14:textId="15E2A406" w:rsidR="00CB6646" w:rsidRDefault="00CB6646" w:rsidP="00CB6646">
      <w:pPr>
        <w:rPr>
          <w:ins w:id="42" w:author="Ganz-Ratzat, Phoenix" w:date="2023-03-31T08:27:00Z"/>
          <w:sz w:val="24"/>
          <w:szCs w:val="24"/>
        </w:rPr>
      </w:pPr>
      <w:ins w:id="43" w:author="Ganz-Ratzat, Phoenix" w:date="2023-03-31T08:30:00Z">
        <w:r>
          <w:rPr>
            <w:sz w:val="24"/>
            <w:szCs w:val="24"/>
          </w:rPr>
          <w:tab/>
          <w:t xml:space="preserve">Universal </w:t>
        </w:r>
      </w:ins>
      <w:ins w:id="44" w:author="Ganz-Ratzat, Phoenix" w:date="2023-03-31T08:31:00Z">
        <w:r>
          <w:rPr>
            <w:sz w:val="24"/>
            <w:szCs w:val="24"/>
          </w:rPr>
          <w:t>simulated result.</w:t>
        </w:r>
      </w:ins>
    </w:p>
    <w:p w14:paraId="142AA28C" w14:textId="4DD8D06E" w:rsidR="00CB6646" w:rsidRPr="00E36D3B" w:rsidRDefault="00CB6646">
      <w:pPr>
        <w:rPr>
          <w:ins w:id="45" w:author="Ganz-Ratzat, Phoenix" w:date="2023-03-30T20:38:00Z"/>
          <w:sz w:val="24"/>
          <w:szCs w:val="24"/>
          <w:rPrChange w:id="46" w:author="Ganz-Ratzat, Phoenix" w:date="2023-03-30T20:39:00Z">
            <w:rPr>
              <w:ins w:id="47" w:author="Ganz-Ratzat, Phoenix" w:date="2023-03-30T20:38:00Z"/>
              <w:sz w:val="32"/>
              <w:szCs w:val="32"/>
            </w:rPr>
          </w:rPrChange>
        </w:rPr>
        <w:pPrChange w:id="48" w:author="Ganz-Ratzat, Phoenix" w:date="2023-03-30T20:39:00Z">
          <w:pPr>
            <w:jc w:val="center"/>
          </w:pPr>
        </w:pPrChange>
      </w:pPr>
    </w:p>
    <w:p w14:paraId="0B6D944C" w14:textId="2A71E7C2" w:rsidR="00E36D3B" w:rsidRPr="00E36D3B" w:rsidRDefault="00E36D3B">
      <w:pPr>
        <w:rPr>
          <w:ins w:id="49" w:author="Ganz-Ratzat, Phoenix" w:date="2023-03-30T20:38:00Z"/>
          <w:sz w:val="24"/>
          <w:szCs w:val="24"/>
          <w:rPrChange w:id="50" w:author="Ganz-Ratzat, Phoenix" w:date="2023-03-30T20:39:00Z">
            <w:rPr>
              <w:ins w:id="51" w:author="Ganz-Ratzat, Phoenix" w:date="2023-03-30T20:38:00Z"/>
              <w:sz w:val="32"/>
              <w:szCs w:val="32"/>
            </w:rPr>
          </w:rPrChange>
        </w:rPr>
        <w:pPrChange w:id="52" w:author="Ganz-Ratzat, Phoenix" w:date="2023-03-30T20:39:00Z">
          <w:pPr>
            <w:jc w:val="center"/>
          </w:pPr>
        </w:pPrChange>
      </w:pPr>
    </w:p>
    <w:p w14:paraId="6ED4C495" w14:textId="715E277F" w:rsidR="00E36D3B" w:rsidRDefault="00E36D3B" w:rsidP="00E36D3B">
      <w:pPr>
        <w:jc w:val="center"/>
        <w:rPr>
          <w:ins w:id="53" w:author="Ganz-Ratzat, Phoenix" w:date="2023-03-30T20:38:00Z"/>
          <w:sz w:val="32"/>
          <w:szCs w:val="32"/>
        </w:rPr>
      </w:pPr>
    </w:p>
    <w:p w14:paraId="0264D1A6" w14:textId="1CB969B7" w:rsidR="00E36D3B" w:rsidRDefault="00E36D3B" w:rsidP="00E36D3B">
      <w:pPr>
        <w:jc w:val="center"/>
        <w:rPr>
          <w:ins w:id="54" w:author="Ganz-Ratzat, Phoenix" w:date="2023-03-30T20:39:00Z"/>
          <w:sz w:val="32"/>
          <w:szCs w:val="32"/>
        </w:rPr>
      </w:pPr>
      <w:ins w:id="55" w:author="Ganz-Ratzat, Phoenix" w:date="2023-03-30T20:39:00Z">
        <w:r>
          <w:rPr>
            <w:sz w:val="32"/>
            <w:szCs w:val="32"/>
          </w:rPr>
          <w:t>User Friendly Features</w:t>
        </w:r>
      </w:ins>
    </w:p>
    <w:p w14:paraId="05272FF1" w14:textId="437C4B89" w:rsidR="00CB6646" w:rsidRDefault="00CB6646" w:rsidP="00E36D3B">
      <w:pPr>
        <w:rPr>
          <w:ins w:id="56" w:author="Ganz-Ratzat, Phoenix" w:date="2023-03-31T08:28:00Z"/>
          <w:sz w:val="24"/>
          <w:szCs w:val="24"/>
        </w:rPr>
      </w:pPr>
      <w:ins w:id="57" w:author="Ganz-Ratzat, Phoenix" w:date="2023-03-31T08:28:00Z">
        <w:r>
          <w:rPr>
            <w:sz w:val="24"/>
            <w:szCs w:val="24"/>
          </w:rPr>
          <w:t>Easy:</w:t>
        </w:r>
      </w:ins>
    </w:p>
    <w:p w14:paraId="1EB7A02D" w14:textId="490BE712" w:rsidR="00E36D3B" w:rsidRDefault="003A0AB4" w:rsidP="00CB6646">
      <w:pPr>
        <w:ind w:firstLine="720"/>
        <w:rPr>
          <w:ins w:id="58" w:author="Ganz-Ratzat, Phoenix" w:date="2023-03-31T08:31:00Z"/>
          <w:sz w:val="24"/>
          <w:szCs w:val="24"/>
        </w:rPr>
      </w:pPr>
      <w:ins w:id="59" w:author="Ganz-Ratzat, Phoenix" w:date="2023-03-30T20:48:00Z">
        <w:r>
          <w:rPr>
            <w:sz w:val="24"/>
            <w:szCs w:val="24"/>
          </w:rPr>
          <w:t>I</w:t>
        </w:r>
      </w:ins>
      <w:ins w:id="60" w:author="Ganz-Ratzat, Phoenix" w:date="2023-03-30T20:47:00Z">
        <w:r w:rsidR="00E36D3B">
          <w:rPr>
            <w:sz w:val="24"/>
            <w:szCs w:val="24"/>
          </w:rPr>
          <w:t>ndication of points</w:t>
        </w:r>
      </w:ins>
      <w:ins w:id="61" w:author="Ganz-Ratzat, Phoenix" w:date="2023-03-30T20:48:00Z">
        <w:r>
          <w:rPr>
            <w:sz w:val="24"/>
            <w:szCs w:val="24"/>
          </w:rPr>
          <w:t xml:space="preserve"> and</w:t>
        </w:r>
      </w:ins>
      <w:ins w:id="62" w:author="Ganz-Ratzat, Phoenix" w:date="2023-03-30T20:47:00Z">
        <w:r w:rsidR="00E36D3B">
          <w:rPr>
            <w:sz w:val="24"/>
            <w:szCs w:val="24"/>
          </w:rPr>
          <w:t xml:space="preserve"> winning teams after simulation.</w:t>
        </w:r>
      </w:ins>
    </w:p>
    <w:p w14:paraId="68AC7714" w14:textId="1E1AD8DA" w:rsidR="00CB6646" w:rsidRDefault="00CB6646" w:rsidP="00CB6646">
      <w:pPr>
        <w:rPr>
          <w:ins w:id="63" w:author="Ganz-Ratzat, Phoenix" w:date="2023-03-31T08:31:00Z"/>
          <w:sz w:val="24"/>
          <w:szCs w:val="24"/>
        </w:rPr>
      </w:pPr>
      <w:ins w:id="64" w:author="Ganz-Ratzat, Phoenix" w:date="2023-03-31T08:31:00Z">
        <w:r>
          <w:rPr>
            <w:sz w:val="24"/>
            <w:szCs w:val="24"/>
          </w:rPr>
          <w:t>Medium:</w:t>
        </w:r>
      </w:ins>
    </w:p>
    <w:p w14:paraId="06FDF82B" w14:textId="3C19E4F8" w:rsidR="00CB6646" w:rsidRDefault="00CB6646" w:rsidP="00CB6646">
      <w:pPr>
        <w:rPr>
          <w:ins w:id="65" w:author="Ganz-Ratzat, Phoenix" w:date="2023-03-31T08:33:00Z"/>
          <w:sz w:val="24"/>
          <w:szCs w:val="24"/>
        </w:rPr>
      </w:pPr>
      <w:ins w:id="66" w:author="Ganz-Ratzat, Phoenix" w:date="2023-03-31T08:31:00Z">
        <w:r>
          <w:rPr>
            <w:sz w:val="24"/>
            <w:szCs w:val="24"/>
          </w:rPr>
          <w:tab/>
        </w:r>
      </w:ins>
      <w:ins w:id="67" w:author="Ganz-Ratzat, Phoenix" w:date="2023-03-31T08:32:00Z">
        <w:r>
          <w:rPr>
            <w:sz w:val="24"/>
            <w:szCs w:val="24"/>
          </w:rPr>
          <w:t>Save button.</w:t>
        </w:r>
      </w:ins>
    </w:p>
    <w:p w14:paraId="4871DC47" w14:textId="2491D07E" w:rsidR="00414F73" w:rsidRDefault="00414F73" w:rsidP="00CB6646">
      <w:pPr>
        <w:rPr>
          <w:ins w:id="68" w:author="Ganz-Ratzat, Phoenix" w:date="2023-03-31T08:33:00Z"/>
          <w:sz w:val="24"/>
          <w:szCs w:val="24"/>
        </w:rPr>
      </w:pPr>
      <w:ins w:id="69" w:author="Ganz-Ratzat, Phoenix" w:date="2023-03-31T08:33:00Z">
        <w:r>
          <w:rPr>
            <w:sz w:val="24"/>
            <w:szCs w:val="24"/>
          </w:rPr>
          <w:t>Hard:</w:t>
        </w:r>
      </w:ins>
    </w:p>
    <w:p w14:paraId="08F83EA7" w14:textId="7AABDBC8" w:rsidR="00414F73" w:rsidRPr="00687717" w:rsidRDefault="00414F73" w:rsidP="00CB6646">
      <w:pPr>
        <w:rPr>
          <w:ins w:id="70" w:author="Ganz-Ratzat, Phoenix" w:date="2023-03-30T20:47:00Z"/>
          <w:sz w:val="24"/>
          <w:szCs w:val="24"/>
        </w:rPr>
      </w:pPr>
      <w:ins w:id="71" w:author="Ganz-Ratzat, Phoenix" w:date="2023-03-31T08:33:00Z">
        <w:r>
          <w:rPr>
            <w:sz w:val="24"/>
            <w:szCs w:val="24"/>
          </w:rPr>
          <w:tab/>
        </w:r>
      </w:ins>
    </w:p>
    <w:p w14:paraId="170544BB" w14:textId="6FB07A05" w:rsidR="00E36D3B" w:rsidRPr="00E36D3B" w:rsidRDefault="00E36D3B">
      <w:pPr>
        <w:rPr>
          <w:ins w:id="72" w:author="Ganz-Ratzat, Phoenix" w:date="2023-03-30T20:39:00Z"/>
          <w:sz w:val="24"/>
          <w:szCs w:val="24"/>
          <w:rPrChange w:id="73" w:author="Ganz-Ratzat, Phoenix" w:date="2023-03-30T20:39:00Z">
            <w:rPr>
              <w:ins w:id="74" w:author="Ganz-Ratzat, Phoenix" w:date="2023-03-30T20:39:00Z"/>
              <w:sz w:val="32"/>
              <w:szCs w:val="32"/>
            </w:rPr>
          </w:rPrChange>
        </w:rPr>
        <w:pPrChange w:id="75" w:author="Ganz-Ratzat, Phoenix" w:date="2023-03-30T20:47:00Z">
          <w:pPr>
            <w:jc w:val="center"/>
          </w:pPr>
        </w:pPrChange>
      </w:pPr>
    </w:p>
    <w:p w14:paraId="6045F6E5" w14:textId="447FE75C" w:rsidR="00E36D3B" w:rsidRDefault="00E36D3B" w:rsidP="008D46AE">
      <w:pPr>
        <w:jc w:val="center"/>
        <w:rPr>
          <w:ins w:id="76" w:author="Ganz-Ratzat, Phoenix" w:date="2023-03-31T07:52:00Z"/>
          <w:sz w:val="32"/>
          <w:szCs w:val="32"/>
        </w:rPr>
      </w:pPr>
    </w:p>
    <w:p w14:paraId="79DB7CF3" w14:textId="7DDD9010" w:rsidR="008D46AE" w:rsidRDefault="008D46AE" w:rsidP="008D46AE">
      <w:pPr>
        <w:jc w:val="center"/>
        <w:rPr>
          <w:ins w:id="77" w:author="Ganz-Ratzat, Phoenix" w:date="2023-03-31T07:52:00Z"/>
          <w:sz w:val="32"/>
          <w:szCs w:val="32"/>
        </w:rPr>
      </w:pPr>
      <w:ins w:id="78" w:author="Ganz-Ratzat, Phoenix" w:date="2023-03-31T07:52:00Z">
        <w:r>
          <w:rPr>
            <w:sz w:val="32"/>
            <w:szCs w:val="32"/>
          </w:rPr>
          <w:t>Code Fixes</w:t>
        </w:r>
      </w:ins>
    </w:p>
    <w:p w14:paraId="0C04B937" w14:textId="77777777" w:rsidR="00414F73" w:rsidRDefault="00414F73" w:rsidP="00414F73">
      <w:pPr>
        <w:rPr>
          <w:ins w:id="79" w:author="Ganz-Ratzat, Phoenix" w:date="2023-03-31T08:33:00Z"/>
          <w:sz w:val="24"/>
          <w:szCs w:val="24"/>
        </w:rPr>
      </w:pPr>
      <w:ins w:id="80" w:author="Ganz-Ratzat, Phoenix" w:date="2023-03-31T08:33:00Z">
        <w:r>
          <w:rPr>
            <w:sz w:val="24"/>
            <w:szCs w:val="24"/>
          </w:rPr>
          <w:t>Easy:</w:t>
        </w:r>
      </w:ins>
    </w:p>
    <w:p w14:paraId="6D88BCC8" w14:textId="1A423A47" w:rsidR="00414F73" w:rsidRDefault="00414F73" w:rsidP="00414F73">
      <w:pPr>
        <w:rPr>
          <w:ins w:id="81" w:author="Ganz-Ratzat, Phoenix" w:date="2023-03-31T08:33:00Z"/>
          <w:sz w:val="24"/>
          <w:szCs w:val="24"/>
        </w:rPr>
      </w:pPr>
      <w:ins w:id="82" w:author="Ganz-Ratzat, Phoenix" w:date="2023-03-31T08:33:00Z">
        <w:r>
          <w:rPr>
            <w:sz w:val="24"/>
            <w:szCs w:val="24"/>
          </w:rPr>
          <w:tab/>
        </w:r>
      </w:ins>
      <w:ins w:id="83" w:author="Ganz-Ratzat, Phoenix" w:date="2023-03-31T08:35:00Z">
        <w:r>
          <w:rPr>
            <w:sz w:val="24"/>
            <w:szCs w:val="24"/>
          </w:rPr>
          <w:t xml:space="preserve">Remove </w:t>
        </w:r>
      </w:ins>
      <w:proofErr w:type="spellStart"/>
      <w:ins w:id="84" w:author="Ganz-Ratzat, Phoenix" w:date="2023-03-31T08:34:00Z">
        <w:r>
          <w:rPr>
            <w:sz w:val="24"/>
            <w:szCs w:val="24"/>
          </w:rPr>
          <w:t>isTop</w:t>
        </w:r>
      </w:ins>
      <w:proofErr w:type="spellEnd"/>
      <w:ins w:id="85" w:author="Ganz-Ratzat, Phoenix" w:date="2023-03-31T08:35:00Z">
        <w:r>
          <w:rPr>
            <w:sz w:val="24"/>
            <w:szCs w:val="24"/>
          </w:rPr>
          <w:t xml:space="preserve"> the unused</w:t>
        </w:r>
      </w:ins>
      <w:ins w:id="86" w:author="Ganz-Ratzat, Phoenix" w:date="2023-03-31T08:34:00Z"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BracketPane</w:t>
        </w:r>
      </w:ins>
      <w:proofErr w:type="spellEnd"/>
      <w:ins w:id="87" w:author="Ganz-Ratzat, Phoenix" w:date="2023-03-31T08:35:00Z">
        <w:r>
          <w:rPr>
            <w:sz w:val="24"/>
            <w:szCs w:val="24"/>
          </w:rPr>
          <w:t xml:space="preserve"> attribute. (Line</w:t>
        </w:r>
      </w:ins>
      <w:ins w:id="88" w:author="Ganz-Ratzat, Phoenix" w:date="2023-03-31T08:36:00Z">
        <w:r>
          <w:rPr>
            <w:sz w:val="24"/>
            <w:szCs w:val="24"/>
          </w:rPr>
          <w:t xml:space="preserve"> 40</w:t>
        </w:r>
      </w:ins>
      <w:ins w:id="89" w:author="Ganz-Ratzat, Phoenix" w:date="2023-03-31T08:35:00Z">
        <w:r>
          <w:rPr>
            <w:sz w:val="24"/>
            <w:szCs w:val="24"/>
          </w:rPr>
          <w:t>)</w:t>
        </w:r>
      </w:ins>
    </w:p>
    <w:p w14:paraId="01E6BB60" w14:textId="6850598F" w:rsidR="00414F73" w:rsidRDefault="00414F73" w:rsidP="00414F73">
      <w:pPr>
        <w:rPr>
          <w:ins w:id="90" w:author="Ganz-Ratzat, Phoenix" w:date="2023-03-31T08:33:00Z"/>
          <w:sz w:val="24"/>
          <w:szCs w:val="24"/>
        </w:rPr>
      </w:pPr>
      <w:ins w:id="91" w:author="Ganz-Ratzat, Phoenix" w:date="2023-03-31T08:33:00Z">
        <w:r>
          <w:rPr>
            <w:sz w:val="24"/>
            <w:szCs w:val="24"/>
          </w:rPr>
          <w:t>Medium:</w:t>
        </w:r>
      </w:ins>
    </w:p>
    <w:p w14:paraId="0BAF12EB" w14:textId="03ADF533" w:rsidR="00414F73" w:rsidRDefault="00414F73" w:rsidP="00414F73">
      <w:pPr>
        <w:rPr>
          <w:ins w:id="92" w:author="Ganz-Ratzat, Phoenix" w:date="2023-03-31T08:33:00Z"/>
          <w:sz w:val="24"/>
          <w:szCs w:val="24"/>
        </w:rPr>
      </w:pPr>
      <w:ins w:id="93" w:author="Ganz-Ratzat, Phoenix" w:date="2023-03-31T08:34:00Z">
        <w:r>
          <w:rPr>
            <w:sz w:val="24"/>
            <w:szCs w:val="24"/>
          </w:rPr>
          <w:tab/>
        </w:r>
      </w:ins>
    </w:p>
    <w:p w14:paraId="567567F6" w14:textId="77777777" w:rsidR="00414F73" w:rsidRPr="00547E18" w:rsidRDefault="00414F73" w:rsidP="00414F73">
      <w:pPr>
        <w:rPr>
          <w:ins w:id="94" w:author="Ganz-Ratzat, Phoenix" w:date="2023-03-31T08:33:00Z"/>
          <w:sz w:val="24"/>
          <w:szCs w:val="24"/>
        </w:rPr>
      </w:pPr>
      <w:ins w:id="95" w:author="Ganz-Ratzat, Phoenix" w:date="2023-03-31T08:33:00Z">
        <w:r>
          <w:rPr>
            <w:sz w:val="24"/>
            <w:szCs w:val="24"/>
          </w:rPr>
          <w:t>Hard:</w:t>
        </w:r>
      </w:ins>
    </w:p>
    <w:p w14:paraId="37ECAF6C" w14:textId="329BAC5A" w:rsidR="008D46AE" w:rsidRPr="00E36D3B" w:rsidRDefault="00414F73" w:rsidP="008D46AE">
      <w:pPr>
        <w:rPr>
          <w:sz w:val="32"/>
          <w:szCs w:val="32"/>
          <w:rPrChange w:id="96" w:author="Ganz-Ratzat, Phoenix" w:date="2023-03-30T20:38:00Z">
            <w:rPr/>
          </w:rPrChange>
        </w:rPr>
      </w:pPr>
      <w:ins w:id="97" w:author="Ganz-Ratzat, Phoenix" w:date="2023-03-31T08:34:00Z">
        <w:r>
          <w:rPr>
            <w:sz w:val="32"/>
            <w:szCs w:val="32"/>
          </w:rPr>
          <w:tab/>
        </w:r>
      </w:ins>
    </w:p>
    <w:sectPr w:rsidR="008D46AE" w:rsidRPr="00E3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z-Ratzat, Phoenix">
    <w15:presenceInfo w15:providerId="AD" w15:userId="S::p_ganzratzat@massbay.edu::8d70f96f-02a8-4707-b8fb-be97a724b5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1"/>
    <w:rsid w:val="00007626"/>
    <w:rsid w:val="00285F43"/>
    <w:rsid w:val="003A0AB4"/>
    <w:rsid w:val="00414F73"/>
    <w:rsid w:val="008D46AE"/>
    <w:rsid w:val="00CB6646"/>
    <w:rsid w:val="00DD6AA1"/>
    <w:rsid w:val="00E3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9009"/>
  <w15:chartTrackingRefBased/>
  <w15:docId w15:val="{29D2A1B6-7581-49BC-9700-65CE78C8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D6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Ganz-Ratzat, Phoenix</dc:creator>
  <cp:keywords/>
  <dc:description/>
  <cp:lastModifiedBy>Ganz-Ratzat, Phoenix</cp:lastModifiedBy>
  <cp:revision>3</cp:revision>
  <dcterms:created xsi:type="dcterms:W3CDTF">2023-03-30T23:19:00Z</dcterms:created>
  <dcterms:modified xsi:type="dcterms:W3CDTF">2023-03-31T12:52:00Z</dcterms:modified>
</cp:coreProperties>
</file>